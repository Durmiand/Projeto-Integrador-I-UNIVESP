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leGrid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740574CC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740574CC">
        <w:trPr>
          <w:trHeight w:val="1202"/>
        </w:trPr>
        <w:tc>
          <w:tcPr>
            <w:tcW w:w="9060" w:type="dxa"/>
            <w:shd w:val="clear" w:color="auto" w:fill="auto"/>
          </w:tcPr>
          <w:p w14:paraId="15684B8E" w14:textId="6722DD36" w:rsidR="00092D97" w:rsidRDefault="00E501E0" w:rsidP="00092D97">
            <w:pPr>
              <w:spacing w:after="0"/>
            </w:pPr>
            <w:r>
              <w:t xml:space="preserve">Cleyton Vidal Ananias, </w:t>
            </w:r>
            <w:r w:rsidR="2919ECB8">
              <w:t>2015564</w:t>
            </w:r>
          </w:p>
          <w:p w14:paraId="738F7386" w14:textId="727B07F4" w:rsidR="00092D97" w:rsidRDefault="00E501E0" w:rsidP="00092D97">
            <w:pPr>
              <w:spacing w:after="0"/>
            </w:pPr>
            <w:r>
              <w:t>João Carlos da Silva Brito,</w:t>
            </w:r>
            <w:r w:rsidR="0A38473F">
              <w:t xml:space="preserve"> 2008104</w:t>
            </w:r>
          </w:p>
          <w:p w14:paraId="1A82B6AD" w14:textId="4B058268" w:rsidR="00092D97" w:rsidRDefault="00E501E0" w:rsidP="00092D97">
            <w:pPr>
              <w:spacing w:after="0"/>
            </w:pPr>
            <w:r>
              <w:t>Leandro Pereira,</w:t>
            </w:r>
            <w:r w:rsidR="520724DF">
              <w:t xml:space="preserve"> 2015448</w:t>
            </w:r>
          </w:p>
          <w:p w14:paraId="576716F0" w14:textId="17096459" w:rsidR="00092D97" w:rsidRDefault="00E501E0" w:rsidP="00092D97">
            <w:pPr>
              <w:spacing w:after="0"/>
            </w:pPr>
            <w:r>
              <w:t>Lucas Bezerra de Macedo,</w:t>
            </w:r>
            <w:r w:rsidR="002D6C67">
              <w:t xml:space="preserve"> 2003247</w:t>
            </w:r>
            <w:r w:rsidR="1BDA73CB">
              <w:t xml:space="preserve"> </w:t>
            </w:r>
          </w:p>
          <w:p w14:paraId="77884E6D" w14:textId="3479717E" w:rsidR="00092D97" w:rsidRDefault="00E501E0" w:rsidP="00092D97">
            <w:pPr>
              <w:spacing w:after="0"/>
            </w:pPr>
            <w:r>
              <w:t>Raul Segundo Fernandes,</w:t>
            </w:r>
            <w:r w:rsidR="550F139D">
              <w:t xml:space="preserve"> 2000956</w:t>
            </w:r>
          </w:p>
          <w:p w14:paraId="4AB459E9" w14:textId="46C17DE9" w:rsidR="00092D97" w:rsidRPr="00343A3C" w:rsidRDefault="00E501E0" w:rsidP="00092D97">
            <w:pPr>
              <w:spacing w:after="0"/>
            </w:pPr>
            <w:r w:rsidRPr="00E501E0">
              <w:t>Thais de Macedo Costa</w:t>
            </w:r>
            <w:r>
              <w:t>,</w:t>
            </w:r>
            <w:r w:rsidR="002D6C67">
              <w:t xml:space="preserve"> 2006273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700DC053" w:rsidR="388985E8" w:rsidRPr="008C71F5" w:rsidRDefault="00094800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094800">
              <w:rPr>
                <w:rFonts w:ascii="Trebuchet MS" w:hAnsi="Trebuchet MS"/>
              </w:rPr>
              <w:t>Projeto Integrador em Computação I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7B1D630F" w:rsidR="388985E8" w:rsidRPr="000B67FC" w:rsidRDefault="00FB6B2A" w:rsidP="00513B77">
            <w:pPr>
              <w:pStyle w:val="Normal0"/>
              <w:spacing w:after="0" w:line="240" w:lineRule="auto"/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</w:rPr>
              <w:t>S</w:t>
            </w:r>
            <w:r w:rsidRPr="00FB6B2A">
              <w:rPr>
                <w:rFonts w:ascii="Trebuchet MS" w:hAnsi="Trebuchet MS"/>
              </w:rPr>
              <w:t>istema para auxiliar docentes na construção</w:t>
            </w:r>
            <w:r>
              <w:rPr>
                <w:rFonts w:ascii="Trebuchet MS" w:hAnsi="Trebuchet MS"/>
              </w:rPr>
              <w:t xml:space="preserve"> e compartilhamentos</w:t>
            </w:r>
            <w:r w:rsidRPr="00FB6B2A">
              <w:rPr>
                <w:rFonts w:ascii="Trebuchet MS" w:hAnsi="Trebuchet MS"/>
              </w:rPr>
              <w:t xml:space="preserve"> de planos de aula</w:t>
            </w:r>
            <w:r>
              <w:rPr>
                <w:rFonts w:ascii="Trebuchet MS" w:hAnsi="Trebuchet MS"/>
              </w:rPr>
              <w:t>.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02364258" w:rsidR="388985E8" w:rsidRPr="008C71F5" w:rsidRDefault="00CE7DAD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Desenvolvimento de sistema para </w:t>
            </w:r>
            <w:r w:rsidR="005870FB">
              <w:rPr>
                <w:rFonts w:ascii="Trebuchet MS" w:hAnsi="Trebuchet MS"/>
              </w:rPr>
              <w:t xml:space="preserve">auxílio na </w:t>
            </w:r>
            <w:r>
              <w:rPr>
                <w:rFonts w:ascii="Trebuchet MS" w:hAnsi="Trebuchet MS"/>
              </w:rPr>
              <w:t>concepção e compartilhamento de planos de aul</w:t>
            </w:r>
            <w:r w:rsidR="005870FB">
              <w:rPr>
                <w:rFonts w:ascii="Trebuchet MS" w:hAnsi="Trebuchet MS"/>
              </w:rPr>
              <w:t>a.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6C0023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3B49EF3A" w:rsidR="00382053" w:rsidRPr="00B80E64" w:rsidRDefault="00176876" w:rsidP="00076E2B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B57BD7">
              <w:rPr>
                <w:rFonts w:ascii="Trebuchet MS" w:hAnsi="Trebuchet MS"/>
              </w:rPr>
              <w:t>O desenvolvimento do plano de aula, na instituição a ser estudada ao longo do projeto (Senac – Unidade Guarulhos), é realizado sem um formato padrão e este fator contribu</w:t>
            </w:r>
            <w:r w:rsidR="00B57BD7" w:rsidRPr="00B57BD7">
              <w:rPr>
                <w:rFonts w:ascii="Trebuchet MS" w:hAnsi="Trebuchet MS"/>
              </w:rPr>
              <w:t>í</w:t>
            </w:r>
            <w:r w:rsidR="00076E2B" w:rsidRPr="00B57BD7">
              <w:rPr>
                <w:rFonts w:ascii="Trebuchet MS" w:hAnsi="Trebuchet MS"/>
              </w:rPr>
              <w:t xml:space="preserve"> </w:t>
            </w:r>
            <w:r w:rsidRPr="00B57BD7">
              <w:rPr>
                <w:rFonts w:ascii="Trebuchet MS" w:hAnsi="Trebuchet MS"/>
              </w:rPr>
              <w:t xml:space="preserve">para a ausência de </w:t>
            </w:r>
            <w:r w:rsidR="00382053" w:rsidRPr="00B57BD7">
              <w:rPr>
                <w:rFonts w:ascii="Trebuchet MS" w:hAnsi="Trebuchet MS"/>
              </w:rPr>
              <w:t xml:space="preserve">um grau maior de </w:t>
            </w:r>
            <w:r w:rsidRPr="00B57BD7">
              <w:rPr>
                <w:rFonts w:ascii="Trebuchet MS" w:hAnsi="Trebuchet MS"/>
              </w:rPr>
              <w:t>detalhamento em alguns elementos importantes que podem resultar em uma situação de aprendizagem</w:t>
            </w:r>
            <w:r w:rsidR="0012492B" w:rsidRPr="00B57BD7">
              <w:rPr>
                <w:rFonts w:ascii="Trebuchet MS" w:hAnsi="Trebuchet MS"/>
              </w:rPr>
              <w:t xml:space="preserve">, </w:t>
            </w:r>
            <w:r w:rsidRPr="00B57BD7">
              <w:rPr>
                <w:rFonts w:ascii="Trebuchet MS" w:hAnsi="Trebuchet MS"/>
              </w:rPr>
              <w:t>avaliação</w:t>
            </w:r>
            <w:r w:rsidR="0012492B" w:rsidRPr="00B57BD7">
              <w:rPr>
                <w:rFonts w:ascii="Trebuchet MS" w:hAnsi="Trebuchet MS"/>
              </w:rPr>
              <w:t xml:space="preserve"> ou feedbacks</w:t>
            </w:r>
            <w:r w:rsidRPr="00B57BD7">
              <w:rPr>
                <w:rFonts w:ascii="Trebuchet MS" w:hAnsi="Trebuchet MS"/>
              </w:rPr>
              <w:t xml:space="preserve"> menos efetivos. </w:t>
            </w:r>
            <w:r w:rsidR="00B23E5B" w:rsidRPr="00B57BD7">
              <w:rPr>
                <w:rFonts w:ascii="Trebuchet MS" w:hAnsi="Trebuchet MS"/>
              </w:rPr>
              <w:t>O modelo concebido atualmente, caracteriza-se por um documento desenvolvido pelo próprio docente que é entregue a área pedagógica e não é compartilhado com os demais membros da equipe (docentes), que também ministram aulas para a mesma turma ou atuam em cursos similares</w:t>
            </w:r>
            <w:r w:rsidR="00B57BD7">
              <w:rPr>
                <w:rFonts w:ascii="Trebuchet MS" w:hAnsi="Trebuchet MS"/>
              </w:rPr>
              <w:t>.</w:t>
            </w:r>
            <w:r w:rsidR="00B57BD7" w:rsidRPr="00B57BD7">
              <w:rPr>
                <w:rFonts w:ascii="Trebuchet MS" w:hAnsi="Trebuchet MS"/>
              </w:rPr>
              <w:t xml:space="preserve"> </w:t>
            </w:r>
            <w:r w:rsidR="00B57BD7">
              <w:rPr>
                <w:rFonts w:ascii="Trebuchet MS" w:hAnsi="Trebuchet MS"/>
              </w:rPr>
              <w:t xml:space="preserve">Diante do contexto contemporâneo, alguns aspectos negativos </w:t>
            </w:r>
            <w:r w:rsidR="006C0023">
              <w:rPr>
                <w:rFonts w:ascii="Trebuchet MS" w:hAnsi="Trebuchet MS"/>
              </w:rPr>
              <w:t>ocorrem:</w:t>
            </w:r>
            <w:r w:rsidR="00B57BD7" w:rsidRPr="00B57BD7">
              <w:rPr>
                <w:rFonts w:ascii="Trebuchet MS" w:hAnsi="Trebuchet MS"/>
              </w:rPr>
              <w:t xml:space="preserve"> </w:t>
            </w:r>
            <w:r w:rsidR="006C0023">
              <w:rPr>
                <w:rFonts w:ascii="Trebuchet MS" w:hAnsi="Trebuchet MS"/>
              </w:rPr>
              <w:t xml:space="preserve">o número restrito de </w:t>
            </w:r>
            <w:r w:rsidR="00B57BD7" w:rsidRPr="00B57BD7">
              <w:rPr>
                <w:rFonts w:ascii="Trebuchet MS" w:hAnsi="Trebuchet MS"/>
              </w:rPr>
              <w:t>compartilhamento de cases que obtiveram um resultado significativo</w:t>
            </w:r>
            <w:r w:rsidR="006C0023">
              <w:rPr>
                <w:rFonts w:ascii="Trebuchet MS" w:hAnsi="Trebuchet MS"/>
              </w:rPr>
              <w:t xml:space="preserve"> e </w:t>
            </w:r>
            <w:r w:rsidR="00B57BD7" w:rsidRPr="00B57BD7">
              <w:rPr>
                <w:rFonts w:ascii="Trebuchet MS" w:hAnsi="Trebuchet MS"/>
              </w:rPr>
              <w:t>a</w:t>
            </w:r>
            <w:r w:rsidR="006C0023">
              <w:rPr>
                <w:rFonts w:ascii="Trebuchet MS" w:hAnsi="Trebuchet MS"/>
              </w:rPr>
              <w:t xml:space="preserve"> redução</w:t>
            </w:r>
            <w:r w:rsidR="00B57BD7" w:rsidRPr="00B57BD7">
              <w:rPr>
                <w:rFonts w:ascii="Trebuchet MS" w:hAnsi="Trebuchet MS"/>
              </w:rPr>
              <w:t xml:space="preserve"> </w:t>
            </w:r>
            <w:r w:rsidR="006C0023">
              <w:rPr>
                <w:rFonts w:ascii="Trebuchet MS" w:hAnsi="Trebuchet MS"/>
              </w:rPr>
              <w:t xml:space="preserve">das </w:t>
            </w:r>
            <w:r w:rsidR="00B57BD7" w:rsidRPr="00B57BD7">
              <w:rPr>
                <w:rFonts w:ascii="Trebuchet MS" w:hAnsi="Trebuchet MS"/>
              </w:rPr>
              <w:t>possibilidade</w:t>
            </w:r>
            <w:r w:rsidR="006C0023">
              <w:rPr>
                <w:rFonts w:ascii="Trebuchet MS" w:hAnsi="Trebuchet MS"/>
              </w:rPr>
              <w:t>s</w:t>
            </w:r>
            <w:r w:rsidR="00B57BD7" w:rsidRPr="00B57BD7">
              <w:rPr>
                <w:rFonts w:ascii="Trebuchet MS" w:hAnsi="Trebuchet MS"/>
              </w:rPr>
              <w:t xml:space="preserve"> de </w:t>
            </w:r>
            <w:r w:rsidR="006C0023">
              <w:rPr>
                <w:rFonts w:ascii="Trebuchet MS" w:hAnsi="Trebuchet MS"/>
              </w:rPr>
              <w:t xml:space="preserve">melhor </w:t>
            </w:r>
            <w:r w:rsidR="00B57BD7" w:rsidRPr="00B57BD7">
              <w:rPr>
                <w:rFonts w:ascii="Trebuchet MS" w:hAnsi="Trebuchet MS"/>
              </w:rPr>
              <w:t xml:space="preserve">entendimento do aproveitamento discente individual e coletivo. </w:t>
            </w: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68E18870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19ECEF13" w:rsidR="388985E8" w:rsidRPr="00B80E64" w:rsidRDefault="004F6DAE" w:rsidP="004F6DAE">
            <w:pPr>
              <w:pStyle w:val="Normal0"/>
              <w:spacing w:after="0" w:line="240" w:lineRule="auto"/>
              <w:rPr>
                <w:rFonts w:ascii="Trebuchet MS" w:hAnsi="Trebuchet MS"/>
                <w:highlight w:val="yellow"/>
              </w:rPr>
            </w:pPr>
            <w:r w:rsidRPr="00B80E64">
              <w:rPr>
                <w:rFonts w:ascii="Trebuchet MS" w:hAnsi="Trebuchet MS"/>
              </w:rPr>
              <w:t>Construção de um sistema para auxílio ao docente na concepção de plano de aula</w:t>
            </w:r>
            <w:r w:rsidR="00B80E64">
              <w:rPr>
                <w:rFonts w:ascii="Trebuchet MS" w:hAnsi="Trebuchet MS"/>
              </w:rPr>
              <w:t xml:space="preserve">. </w:t>
            </w:r>
            <w:r w:rsidR="00B80E64" w:rsidRPr="00B80E64">
              <w:rPr>
                <w:rFonts w:ascii="Trebuchet MS" w:hAnsi="Trebuchet MS"/>
              </w:rPr>
              <w:t>A solução permitirá o compartilhamento do plano de aula à toda equipe de docentes que atua no mesmo curso e área, com o intuito de formar um banco de situações de aprendizagem para eventuais aperfeiçoamentos e difusão de boas práticas, assim como um histórico acerca das ações já</w:t>
            </w:r>
            <w:r w:rsidR="00B80E64">
              <w:rPr>
                <w:rFonts w:ascii="Trebuchet MS" w:hAnsi="Trebuchet MS"/>
              </w:rPr>
              <w:t xml:space="preserve"> </w:t>
            </w:r>
            <w:r w:rsidR="00B80E64" w:rsidRPr="00B80E64">
              <w:rPr>
                <w:rFonts w:ascii="Trebuchet MS" w:hAnsi="Trebuchet MS"/>
              </w:rPr>
              <w:t>implementadas</w:t>
            </w:r>
            <w:r w:rsidR="00B80E64">
              <w:rPr>
                <w:rFonts w:ascii="Trebuchet MS" w:hAnsi="Trebuchet MS"/>
              </w:rPr>
              <w:t>.</w:t>
            </w: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7CE0AD87" w:rsidR="5DCBF533" w:rsidRPr="008C71F5" w:rsidRDefault="005B74DF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São Paulo - Tiquatira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7879C80E" w:rsidR="5DCBF533" w:rsidRPr="008C71F5" w:rsidRDefault="005B74DF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5B74DF">
              <w:rPr>
                <w:rFonts w:ascii="Trebuchet MS" w:hAnsi="Trebuchet MS"/>
                <w:color w:val="000000" w:themeColor="text1"/>
              </w:rPr>
              <w:t>Glaucia Uesugi</w:t>
            </w:r>
          </w:p>
        </w:tc>
      </w:tr>
    </w:tbl>
    <w:p w14:paraId="357A773C" w14:textId="72A8CA0E" w:rsidR="007F2131" w:rsidRDefault="007F2131">
      <w:pPr>
        <w:rPr>
          <w:b/>
          <w:bCs/>
        </w:rPr>
      </w:pP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6D982BE2">
        <w:trPr>
          <w:trHeight w:val="90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1B581D5" w14:textId="2716EB8C" w:rsidR="388985E8" w:rsidRDefault="003C0FF9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Com base na reunião entre membros da equipe em 03/09/2021, utilizando a ferramenta Collaborate do AVA (UNIVESP), os integrantes do grupo realizaram uma breve apresentação de suas formações prévias e experiências profissionais, bem como possibilidades de temas em seus respectivos campos de atuação</w:t>
            </w:r>
            <w:r w:rsidR="00445A61">
              <w:rPr>
                <w:rFonts w:ascii="Trebuchet MS" w:hAnsi="Trebuchet MS"/>
                <w:color w:val="000000" w:themeColor="text1"/>
              </w:rPr>
              <w:t xml:space="preserve"> ou oportunidades identificadas no cotidiano.</w:t>
            </w:r>
            <w:r>
              <w:rPr>
                <w:rFonts w:ascii="Trebuchet MS" w:hAnsi="Trebuchet MS"/>
                <w:color w:val="000000" w:themeColor="text1"/>
              </w:rPr>
              <w:t xml:space="preserve">  </w:t>
            </w:r>
          </w:p>
          <w:p w14:paraId="17C31F98" w14:textId="77777777" w:rsidR="003C0FF9" w:rsidRDefault="003C0FF9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668C7CBA" w14:textId="77777777" w:rsidR="003C0FF9" w:rsidRDefault="003C0FF9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aluno </w:t>
            </w:r>
            <w:r w:rsidRPr="003C0FF9">
              <w:rPr>
                <w:rFonts w:ascii="Trebuchet MS" w:hAnsi="Trebuchet MS"/>
                <w:color w:val="000000" w:themeColor="text1"/>
              </w:rPr>
              <w:t>Lucas Bezerra de Macedo</w:t>
            </w:r>
            <w:r>
              <w:rPr>
                <w:rFonts w:ascii="Trebuchet MS" w:hAnsi="Trebuchet MS"/>
                <w:color w:val="000000" w:themeColor="text1"/>
              </w:rPr>
              <w:t xml:space="preserve">, propôs o desenvolvimento de um sistema para controle de acesso a ambientes com alta rotatividade, considerando um projeto que havia implementado em experiências acadêmicas anteriores e que poderia ser aperfeiçoado para atender </w:t>
            </w:r>
            <w:r w:rsidR="00445A61">
              <w:rPr>
                <w:rFonts w:ascii="Trebuchet MS" w:hAnsi="Trebuchet MS"/>
                <w:color w:val="000000" w:themeColor="text1"/>
              </w:rPr>
              <w:t>demandas específicas, em especial neste período de pandemia, como refeitórios industriais e praças de alimentação.</w:t>
            </w:r>
          </w:p>
          <w:p w14:paraId="47A6B73E" w14:textId="77777777" w:rsidR="00445A61" w:rsidRDefault="00445A61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2C421E14" w14:textId="3E5FF754" w:rsidR="00445A61" w:rsidRDefault="00445A61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aluno </w:t>
            </w:r>
            <w:r w:rsidRPr="00445A61">
              <w:rPr>
                <w:rFonts w:ascii="Trebuchet MS" w:hAnsi="Trebuchet MS"/>
                <w:color w:val="000000" w:themeColor="text1"/>
              </w:rPr>
              <w:t>Raul Segundo Fernandes</w:t>
            </w:r>
            <w:r>
              <w:rPr>
                <w:rFonts w:ascii="Trebuchet MS" w:hAnsi="Trebuchet MS"/>
                <w:color w:val="000000" w:themeColor="text1"/>
              </w:rPr>
              <w:t xml:space="preserve">, sugeriu a concepção de uma solução para agendamento </w:t>
            </w:r>
            <w:r w:rsidR="00D7217F">
              <w:rPr>
                <w:rFonts w:ascii="Trebuchet MS" w:hAnsi="Trebuchet MS"/>
                <w:color w:val="000000" w:themeColor="text1"/>
              </w:rPr>
              <w:t>de</w:t>
            </w:r>
            <w:r>
              <w:rPr>
                <w:rFonts w:ascii="Trebuchet MS" w:hAnsi="Trebuchet MS"/>
                <w:color w:val="000000" w:themeColor="text1"/>
              </w:rPr>
              <w:t xml:space="preserve"> acesso a locais que ofertam serviços e/ou produtos </w:t>
            </w:r>
            <w:r w:rsidR="00B80330">
              <w:rPr>
                <w:rFonts w:ascii="Trebuchet MS" w:hAnsi="Trebuchet MS"/>
                <w:color w:val="000000" w:themeColor="text1"/>
              </w:rPr>
              <w:t>e que possuem</w:t>
            </w:r>
            <w:r>
              <w:rPr>
                <w:rFonts w:ascii="Trebuchet MS" w:hAnsi="Trebuchet MS"/>
                <w:color w:val="000000" w:themeColor="text1"/>
              </w:rPr>
              <w:t xml:space="preserve"> um grande fluxo de pessoas, com o intuito de evitar aglomeraçõ</w:t>
            </w:r>
            <w:r w:rsidR="00BF01E9">
              <w:rPr>
                <w:rFonts w:ascii="Trebuchet MS" w:hAnsi="Trebuchet MS"/>
                <w:color w:val="000000" w:themeColor="text1"/>
              </w:rPr>
              <w:t>es,</w:t>
            </w:r>
            <w:r>
              <w:rPr>
                <w:rFonts w:ascii="Trebuchet MS" w:hAnsi="Trebuchet MS"/>
                <w:color w:val="000000" w:themeColor="text1"/>
              </w:rPr>
              <w:t xml:space="preserve"> filas</w:t>
            </w:r>
            <w:r w:rsidR="00BF01E9">
              <w:rPr>
                <w:rFonts w:ascii="Trebuchet MS" w:hAnsi="Trebuchet MS"/>
                <w:color w:val="000000" w:themeColor="text1"/>
              </w:rPr>
              <w:t xml:space="preserve"> e prover maior agilidade no atendimento ao cliente</w:t>
            </w:r>
            <w:r>
              <w:rPr>
                <w:rFonts w:ascii="Trebuchet MS" w:hAnsi="Trebuchet MS"/>
                <w:color w:val="000000" w:themeColor="text1"/>
              </w:rPr>
              <w:t>. Tal solução poderia ser implementada em serviços públicos como bibliotecas, postos de saúde, museus assim como em empresas privadas como restaurantes</w:t>
            </w:r>
            <w:r w:rsidR="00B80330">
              <w:rPr>
                <w:rFonts w:ascii="Trebuchet MS" w:hAnsi="Trebuchet MS"/>
                <w:color w:val="000000" w:themeColor="text1"/>
              </w:rPr>
              <w:t>, cinemas</w:t>
            </w:r>
            <w:r>
              <w:rPr>
                <w:rFonts w:ascii="Trebuchet MS" w:hAnsi="Trebuchet MS"/>
                <w:color w:val="000000" w:themeColor="text1"/>
              </w:rPr>
              <w:t xml:space="preserve"> etc. </w:t>
            </w:r>
          </w:p>
          <w:p w14:paraId="383E4CD7" w14:textId="77777777" w:rsidR="00B80330" w:rsidRDefault="00B80330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02593299" w14:textId="5AC237BE" w:rsidR="00B80330" w:rsidRDefault="00B80330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O aluno Leandro Pereira, propôs o desenvolvimento de um</w:t>
            </w:r>
            <w:r w:rsidR="00DF2237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>sistema para auxiliar docentes na construção de planos de aula. A ferramenta</w:t>
            </w:r>
            <w:r w:rsidR="005D2FB0">
              <w:rPr>
                <w:rFonts w:ascii="Trebuchet MS" w:hAnsi="Trebuchet MS"/>
                <w:color w:val="000000" w:themeColor="text1"/>
              </w:rPr>
              <w:t>,</w:t>
            </w:r>
            <w:r>
              <w:rPr>
                <w:rFonts w:ascii="Trebuchet MS" w:hAnsi="Trebuchet MS"/>
                <w:color w:val="000000" w:themeColor="text1"/>
              </w:rPr>
              <w:t xml:space="preserve"> com base nos requisitos necessários para a concepção de situações de aprendizagem, permitiria ao docente estruturar, de modo mais consistente, suas ações pedagógicas, bem como criar um banco de estratégias</w:t>
            </w:r>
            <w:r w:rsidR="005D2FB0">
              <w:rPr>
                <w:rFonts w:ascii="Trebuchet MS" w:hAnsi="Trebuchet MS"/>
                <w:color w:val="000000" w:themeColor="text1"/>
              </w:rPr>
              <w:t xml:space="preserve"> e boas práticas;</w:t>
            </w:r>
            <w:r>
              <w:rPr>
                <w:rFonts w:ascii="Trebuchet MS" w:hAnsi="Trebuchet MS"/>
                <w:color w:val="000000" w:themeColor="text1"/>
              </w:rPr>
              <w:t xml:space="preserve"> que pode ser compartilhad</w:t>
            </w:r>
            <w:r w:rsidR="005D2FB0">
              <w:rPr>
                <w:rFonts w:ascii="Trebuchet MS" w:hAnsi="Trebuchet MS"/>
                <w:color w:val="000000" w:themeColor="text1"/>
              </w:rPr>
              <w:t>o</w:t>
            </w:r>
            <w:r>
              <w:rPr>
                <w:rFonts w:ascii="Trebuchet MS" w:hAnsi="Trebuchet MS"/>
                <w:color w:val="000000" w:themeColor="text1"/>
              </w:rPr>
              <w:t xml:space="preserve"> com os docentes da unidade, assim como</w:t>
            </w:r>
            <w:r w:rsidR="005D2FB0">
              <w:rPr>
                <w:rFonts w:ascii="Trebuchet MS" w:hAnsi="Trebuchet MS"/>
                <w:color w:val="000000" w:themeColor="text1"/>
              </w:rPr>
              <w:t>, também, prover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5D2FB0">
              <w:rPr>
                <w:rFonts w:ascii="Trebuchet MS" w:hAnsi="Trebuchet MS"/>
                <w:color w:val="000000" w:themeColor="text1"/>
              </w:rPr>
              <w:t xml:space="preserve">um histórico das atividades aplicadas em uma determinada turma e contribuir para planejamentos mais assertivos de toda a equipe de docentes. </w:t>
            </w:r>
          </w:p>
          <w:p w14:paraId="4062F56D" w14:textId="77777777" w:rsidR="00890C7C" w:rsidRDefault="00890C7C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5F86EEC0" w14:textId="3C6FDAB4" w:rsidR="00890C7C" w:rsidRDefault="00890C7C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As opções foram avaliadas pelos participantes, mediante a um debate, considerando os seguintes critérios: </w:t>
            </w:r>
          </w:p>
          <w:p w14:paraId="2A25F546" w14:textId="232510EA" w:rsidR="00890C7C" w:rsidRDefault="00890C7C" w:rsidP="00890C7C">
            <w:pPr>
              <w:pStyle w:val="Normal0"/>
              <w:numPr>
                <w:ilvl w:val="0"/>
                <w:numId w:val="2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grau de aderência ao tema gerador;</w:t>
            </w:r>
          </w:p>
          <w:p w14:paraId="79BAB79B" w14:textId="41E73A48" w:rsidR="00890C7C" w:rsidRDefault="00890C7C" w:rsidP="00890C7C">
            <w:pPr>
              <w:pStyle w:val="Normal0"/>
              <w:numPr>
                <w:ilvl w:val="0"/>
                <w:numId w:val="2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complexidade do projeto, considerando o tempo para desenvolvimento e implementação;</w:t>
            </w:r>
          </w:p>
          <w:p w14:paraId="5EB3C2A8" w14:textId="73C2C087" w:rsidR="00890C7C" w:rsidRDefault="00890C7C" w:rsidP="00890C7C">
            <w:pPr>
              <w:pStyle w:val="Normal0"/>
              <w:numPr>
                <w:ilvl w:val="0"/>
                <w:numId w:val="2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acesso a dados/informações relevantes para concepção da solução;</w:t>
            </w:r>
          </w:p>
          <w:p w14:paraId="12BDCA45" w14:textId="4930CBB7" w:rsidR="00890C7C" w:rsidRDefault="00890C7C" w:rsidP="00890C7C">
            <w:pPr>
              <w:pStyle w:val="Normal0"/>
              <w:numPr>
                <w:ilvl w:val="0"/>
                <w:numId w:val="2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vivência e experiência da equipe em relação aos temas propostos;</w:t>
            </w:r>
          </w:p>
          <w:p w14:paraId="7004126E" w14:textId="1AFA0C05" w:rsidR="00890C7C" w:rsidRDefault="00890C7C" w:rsidP="00890C7C">
            <w:pPr>
              <w:pStyle w:val="Normal0"/>
              <w:numPr>
                <w:ilvl w:val="0"/>
                <w:numId w:val="2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flexibilidade e agilidade a requisições para obtenção de dados e validações;</w:t>
            </w:r>
          </w:p>
          <w:p w14:paraId="05ABCA5A" w14:textId="2BFB3976" w:rsidR="00890C7C" w:rsidRDefault="00890C7C" w:rsidP="00890C7C">
            <w:pPr>
              <w:pStyle w:val="Normal0"/>
              <w:numPr>
                <w:ilvl w:val="0"/>
                <w:numId w:val="2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disponibilidade de amostra de comunidade para validações e adequações.</w:t>
            </w:r>
          </w:p>
          <w:p w14:paraId="5FD837C9" w14:textId="04E104A5" w:rsidR="00890C7C" w:rsidRDefault="00890C7C" w:rsidP="00890C7C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51210DEC" w14:textId="21F91CBF" w:rsidR="00890C7C" w:rsidRPr="00BB04BA" w:rsidRDefault="161F7895" w:rsidP="007D009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6D982BE2">
              <w:rPr>
                <w:rFonts w:ascii="Trebuchet MS" w:hAnsi="Trebuchet MS"/>
                <w:color w:val="000000" w:themeColor="text1"/>
              </w:rPr>
              <w:t>Mediante reflexões e votação de todos os integrantes presentes, a proposta apresenta pelo aluno Leandro Pereira foi a opção escolhida. Dentre os principais pontos positivos, destaca</w:t>
            </w:r>
            <w:r w:rsidR="7B268B9F" w:rsidRPr="6D982BE2">
              <w:rPr>
                <w:rFonts w:ascii="Trebuchet MS" w:hAnsi="Trebuchet MS"/>
                <w:color w:val="000000" w:themeColor="text1"/>
              </w:rPr>
              <w:t>m</w:t>
            </w:r>
            <w:r w:rsidRPr="6D982BE2">
              <w:rPr>
                <w:rFonts w:ascii="Trebuchet MS" w:hAnsi="Trebuchet MS"/>
                <w:color w:val="000000" w:themeColor="text1"/>
              </w:rPr>
              <w:t>-se a relevância d</w:t>
            </w:r>
            <w:r w:rsidR="7B268B9F" w:rsidRPr="6D982BE2">
              <w:rPr>
                <w:rFonts w:ascii="Trebuchet MS" w:hAnsi="Trebuchet MS"/>
                <w:color w:val="000000" w:themeColor="text1"/>
              </w:rPr>
              <w:t>o</w:t>
            </w:r>
            <w:r w:rsidRPr="6D982BE2">
              <w:rPr>
                <w:rFonts w:ascii="Trebuchet MS" w:hAnsi="Trebuchet MS"/>
                <w:color w:val="000000" w:themeColor="text1"/>
              </w:rPr>
              <w:t xml:space="preserve"> aluno, ser</w:t>
            </w:r>
            <w:r w:rsidR="007D0092">
              <w:rPr>
                <w:rFonts w:ascii="Trebuchet MS" w:hAnsi="Trebuchet MS"/>
                <w:color w:val="000000" w:themeColor="text1"/>
              </w:rPr>
              <w:t>, docente,</w:t>
            </w:r>
            <w:bookmarkStart w:id="0" w:name="_GoBack"/>
            <w:bookmarkEnd w:id="0"/>
            <w:r w:rsidR="4BBDE7CA" w:rsidRPr="6D982BE2">
              <w:rPr>
                <w:rFonts w:ascii="Trebuchet MS" w:hAnsi="Trebuchet MS"/>
                <w:color w:val="000000" w:themeColor="text1"/>
              </w:rPr>
              <w:t xml:space="preserve"> na instituição a ser estudada ao longo do projeto (Senac – Guarulhos), por 9 anos</w:t>
            </w:r>
            <w:r w:rsidR="7B268B9F" w:rsidRPr="6D982BE2">
              <w:rPr>
                <w:rFonts w:ascii="Trebuchet MS" w:hAnsi="Trebuchet MS"/>
                <w:color w:val="000000" w:themeColor="text1"/>
              </w:rPr>
              <w:t>,</w:t>
            </w:r>
            <w:r w:rsidR="4BBDE7CA" w:rsidRPr="6D982BE2">
              <w:rPr>
                <w:rFonts w:ascii="Trebuchet MS" w:hAnsi="Trebuchet MS"/>
                <w:color w:val="000000" w:themeColor="text1"/>
              </w:rPr>
              <w:t xml:space="preserve"> ter fácil acesso </w:t>
            </w:r>
            <w:r w:rsidR="7B268B9F" w:rsidRPr="6D982BE2">
              <w:rPr>
                <w:rFonts w:ascii="Trebuchet MS" w:hAnsi="Trebuchet MS"/>
                <w:color w:val="000000" w:themeColor="text1"/>
              </w:rPr>
              <w:t xml:space="preserve">aos documentos pedagógicos </w:t>
            </w:r>
            <w:r w:rsidR="7B268B9F" w:rsidRPr="00944BA0">
              <w:rPr>
                <w:rFonts w:ascii="Trebuchet MS" w:hAnsi="Trebuchet MS"/>
                <w:color w:val="000000" w:themeColor="text1"/>
              </w:rPr>
              <w:t>oficia</w:t>
            </w:r>
            <w:r w:rsidR="00944BA0" w:rsidRPr="00944BA0">
              <w:rPr>
                <w:rFonts w:ascii="Trebuchet MS" w:hAnsi="Trebuchet MS"/>
                <w:color w:val="000000" w:themeColor="text1"/>
              </w:rPr>
              <w:t>i</w:t>
            </w:r>
            <w:r w:rsidR="7B268B9F" w:rsidRPr="00944BA0">
              <w:rPr>
                <w:rFonts w:ascii="Trebuchet MS" w:hAnsi="Trebuchet MS"/>
                <w:color w:val="000000" w:themeColor="text1"/>
              </w:rPr>
              <w:t>s</w:t>
            </w:r>
            <w:r w:rsidR="7B268B9F" w:rsidRPr="6D982BE2">
              <w:rPr>
                <w:rFonts w:ascii="Trebuchet MS" w:hAnsi="Trebuchet MS"/>
                <w:color w:val="000000" w:themeColor="text1"/>
              </w:rPr>
              <w:t xml:space="preserve"> da instituição e por atuar em seu cotidiano com o desenvolvimento de planos de aula e situações de aprendizagem.</w:t>
            </w:r>
          </w:p>
        </w:tc>
      </w:tr>
    </w:tbl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qual(is) pessoa(s) conversou(ram)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</w:t>
      </w:r>
      <w:r w:rsidR="520ED954" w:rsidRPr="0088795B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 percepções do grupo quanto ao seu primeiro contato.</w:t>
      </w: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57EF1">
        <w:trPr>
          <w:trHeight w:val="761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850A155" w14:textId="77777777" w:rsidR="00A37002" w:rsidRPr="001F198E" w:rsidRDefault="00F46995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1F198E">
              <w:rPr>
                <w:rFonts w:ascii="Trebuchet MS" w:hAnsi="Trebuchet MS"/>
                <w:color w:val="000000" w:themeColor="text1"/>
              </w:rPr>
              <w:t>Após a escolha do local para a realização do Projeto Integrador (a instituição de ensino Senac – unidade Guarulhos), o aluno Leandro Pereira, docente da unidade, das áreas de Logística e Comércio Exterior</w:t>
            </w:r>
            <w:r w:rsidR="00A37002" w:rsidRPr="001F198E">
              <w:rPr>
                <w:rFonts w:ascii="Trebuchet MS" w:hAnsi="Trebuchet MS"/>
                <w:color w:val="000000" w:themeColor="text1"/>
              </w:rPr>
              <w:t>,</w:t>
            </w:r>
            <w:r w:rsidRPr="001F198E">
              <w:rPr>
                <w:rFonts w:ascii="Trebuchet MS" w:hAnsi="Trebuchet MS"/>
                <w:color w:val="000000" w:themeColor="text1"/>
              </w:rPr>
              <w:t xml:space="preserve"> foi entrevistado com o intuito de fornecer subsídios para o grupo acerca do cenário existente</w:t>
            </w:r>
            <w:r w:rsidR="00A37002" w:rsidRPr="001F198E">
              <w:rPr>
                <w:rFonts w:ascii="Trebuchet MS" w:hAnsi="Trebuchet MS"/>
                <w:color w:val="000000" w:themeColor="text1"/>
              </w:rPr>
              <w:t>, bem como identificar especificidades das ações necessárias para o desenvolvimento do tema proposto inicialmente.</w:t>
            </w:r>
          </w:p>
          <w:p w14:paraId="79F22D65" w14:textId="77777777" w:rsidR="00A37002" w:rsidRPr="008B4E72" w:rsidRDefault="00A37002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  <w:highlight w:val="yellow"/>
              </w:rPr>
            </w:pPr>
          </w:p>
          <w:p w14:paraId="1D66C14B" w14:textId="31FD4A6D" w:rsidR="00944BA0" w:rsidRPr="001F198E" w:rsidRDefault="00A37002" w:rsidP="00944BA0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1F198E">
              <w:rPr>
                <w:rFonts w:ascii="Trebuchet MS" w:hAnsi="Trebuchet MS"/>
                <w:color w:val="000000" w:themeColor="text1"/>
              </w:rPr>
              <w:t xml:space="preserve">Durante a entrevista, realizada em 09/09/2021, o aluno Leandro Pereira, apresentou </w:t>
            </w:r>
            <w:r w:rsidR="007F23D8" w:rsidRPr="001F198E">
              <w:rPr>
                <w:rFonts w:ascii="Trebuchet MS" w:hAnsi="Trebuchet MS"/>
                <w:color w:val="000000" w:themeColor="text1"/>
              </w:rPr>
              <w:t xml:space="preserve">o </w:t>
            </w:r>
            <w:r w:rsidRPr="001F198E">
              <w:rPr>
                <w:rFonts w:ascii="Trebuchet MS" w:hAnsi="Trebuchet MS"/>
                <w:color w:val="000000" w:themeColor="text1"/>
              </w:rPr>
              <w:t xml:space="preserve">cenário atual, contextualizando os elementos que fundamentam a construção de um plano de aula e suas respectivas conexões com </w:t>
            </w:r>
            <w:r w:rsidR="00FB7FB3" w:rsidRPr="001F198E">
              <w:rPr>
                <w:rFonts w:ascii="Trebuchet MS" w:hAnsi="Trebuchet MS"/>
                <w:color w:val="000000" w:themeColor="text1"/>
              </w:rPr>
              <w:t>o</w:t>
            </w:r>
            <w:r w:rsidRPr="001F198E">
              <w:rPr>
                <w:rFonts w:ascii="Trebuchet MS" w:hAnsi="Trebuchet MS"/>
                <w:color w:val="000000" w:themeColor="text1"/>
              </w:rPr>
              <w:t>s documentos existentes na instituição.</w:t>
            </w:r>
            <w:r w:rsidR="00944BA0" w:rsidRPr="001F198E">
              <w:rPr>
                <w:rFonts w:ascii="Trebuchet MS" w:hAnsi="Trebuchet MS"/>
                <w:color w:val="000000" w:themeColor="text1"/>
              </w:rPr>
              <w:t xml:space="preserve"> O entrevistado,</w:t>
            </w:r>
            <w:r w:rsidR="00291412">
              <w:rPr>
                <w:rFonts w:ascii="Trebuchet MS" w:hAnsi="Trebuchet MS"/>
                <w:color w:val="000000" w:themeColor="text1"/>
              </w:rPr>
              <w:t xml:space="preserve"> colocou-se a disposição para intermediar o </w:t>
            </w:r>
            <w:r w:rsidR="00293351">
              <w:rPr>
                <w:rFonts w:ascii="Trebuchet MS" w:hAnsi="Trebuchet MS"/>
                <w:color w:val="000000" w:themeColor="text1"/>
              </w:rPr>
              <w:t>a</w:t>
            </w:r>
            <w:r w:rsidR="00944BA0" w:rsidRPr="001F198E">
              <w:rPr>
                <w:rFonts w:ascii="Trebuchet MS" w:hAnsi="Trebuchet MS"/>
                <w:color w:val="000000" w:themeColor="text1"/>
              </w:rPr>
              <w:t>cesso aos documentos e processos existentes nas ações pedagógicas da instituição.</w:t>
            </w:r>
          </w:p>
          <w:p w14:paraId="39C17716" w14:textId="0A122E18" w:rsidR="00A37002" w:rsidRPr="008B4E72" w:rsidRDefault="00A37002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  <w:highlight w:val="yellow"/>
              </w:rPr>
            </w:pPr>
          </w:p>
          <w:p w14:paraId="5184DCDA" w14:textId="1840F374" w:rsidR="00F46995" w:rsidRPr="002F7820" w:rsidRDefault="00944BA0" w:rsidP="00FB7FB3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291412">
              <w:rPr>
                <w:rFonts w:ascii="Trebuchet MS" w:hAnsi="Trebuchet MS"/>
                <w:color w:val="000000" w:themeColor="text1"/>
              </w:rPr>
              <w:t>Através da explanação feita pelo entrevistado</w:t>
            </w:r>
            <w:r w:rsidR="00291412" w:rsidRPr="00291412">
              <w:rPr>
                <w:rFonts w:ascii="Trebuchet MS" w:hAnsi="Trebuchet MS"/>
                <w:color w:val="000000" w:themeColor="text1"/>
              </w:rPr>
              <w:t xml:space="preserve"> e dos questionamentos realizados pelos demais membros da equipe</w:t>
            </w:r>
            <w:r w:rsidRPr="00291412">
              <w:rPr>
                <w:rFonts w:ascii="Trebuchet MS" w:hAnsi="Trebuchet MS"/>
                <w:color w:val="000000" w:themeColor="text1"/>
              </w:rPr>
              <w:t xml:space="preserve">, foi possível identificar os elementos essenciais que, obrigatoriamente, constituem </w:t>
            </w:r>
            <w:r w:rsidR="00415305" w:rsidRPr="00291412">
              <w:rPr>
                <w:rFonts w:ascii="Trebuchet MS" w:hAnsi="Trebuchet MS"/>
                <w:color w:val="000000" w:themeColor="text1"/>
              </w:rPr>
              <w:t>um</w:t>
            </w:r>
            <w:r w:rsidRPr="00291412">
              <w:rPr>
                <w:rFonts w:ascii="Trebuchet MS" w:hAnsi="Trebuchet MS"/>
                <w:color w:val="000000" w:themeColor="text1"/>
              </w:rPr>
              <w:t xml:space="preserve"> plano de aula</w:t>
            </w:r>
            <w:r w:rsidR="00415305" w:rsidRPr="00291412">
              <w:rPr>
                <w:rFonts w:ascii="Trebuchet MS" w:hAnsi="Trebuchet MS"/>
                <w:color w:val="000000" w:themeColor="text1"/>
              </w:rPr>
              <w:t xml:space="preserve"> e</w:t>
            </w:r>
            <w:r w:rsidR="00291412" w:rsidRPr="00291412">
              <w:rPr>
                <w:rFonts w:ascii="Trebuchet MS" w:hAnsi="Trebuchet MS"/>
                <w:color w:val="000000" w:themeColor="text1"/>
              </w:rPr>
              <w:t xml:space="preserve"> suas eventuais conexões com o tema escolhido, q</w:t>
            </w:r>
            <w:r w:rsidR="00415305" w:rsidRPr="00291412">
              <w:rPr>
                <w:rFonts w:ascii="Trebuchet MS" w:hAnsi="Trebuchet MS"/>
                <w:color w:val="000000" w:themeColor="text1"/>
              </w:rPr>
              <w:t>ue será objeto de estudo da equipe</w:t>
            </w:r>
            <w:r w:rsidR="004E572D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497CC73" w14:textId="77777777" w:rsidR="00834794" w:rsidRDefault="00786CCB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>Considerando o sequenciamento lógico o planejamento de ações pedagógicas, o entrevistado (aluno Leandro Pereira), mencionou alguns problemas encontrados em sua rotina de trabalho para a execução da terceira etapa (construção do plano de aula):</w:t>
            </w:r>
          </w:p>
          <w:p w14:paraId="1FEC6A30" w14:textId="77777777" w:rsidR="00786CCB" w:rsidRDefault="00786CCB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46A967A0" w14:textId="5E26118E" w:rsidR="00786CCB" w:rsidRDefault="00B835C4" w:rsidP="00786CCB">
            <w:pPr>
              <w:pStyle w:val="Normal0"/>
              <w:numPr>
                <w:ilvl w:val="0"/>
                <w:numId w:val="6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ausência de um padrão para elaboração do plano de aula: o professor pode desenvolver o plano por meio de qualquer aplicativo e enviar em formato digital para o setor técnico pedagógico. Entretanto a ausência de um padrão, desenvolve planos com diferentes graus de detalhes e podem impactar </w:t>
            </w:r>
            <w:r w:rsidRPr="00B835C4">
              <w:rPr>
                <w:rFonts w:ascii="Trebuchet MS" w:hAnsi="Trebuchet MS"/>
                <w:color w:val="000000" w:themeColor="text1"/>
              </w:rPr>
              <w:t>em situaç</w:t>
            </w:r>
            <w:r>
              <w:rPr>
                <w:rFonts w:ascii="Trebuchet MS" w:hAnsi="Trebuchet MS"/>
                <w:color w:val="000000" w:themeColor="text1"/>
              </w:rPr>
              <w:t>ões</w:t>
            </w:r>
            <w:r w:rsidRPr="00B835C4">
              <w:rPr>
                <w:rFonts w:ascii="Trebuchet MS" w:hAnsi="Trebuchet MS"/>
                <w:color w:val="000000" w:themeColor="text1"/>
              </w:rPr>
              <w:t xml:space="preserve"> de aprendizagem, avaliaç</w:t>
            </w:r>
            <w:r>
              <w:rPr>
                <w:rFonts w:ascii="Trebuchet MS" w:hAnsi="Trebuchet MS"/>
                <w:color w:val="000000" w:themeColor="text1"/>
              </w:rPr>
              <w:t>ões</w:t>
            </w:r>
            <w:r w:rsidRPr="00B835C4">
              <w:rPr>
                <w:rFonts w:ascii="Trebuchet MS" w:hAnsi="Trebuchet MS"/>
                <w:color w:val="000000" w:themeColor="text1"/>
              </w:rPr>
              <w:t xml:space="preserve"> ou feedbacks menos efetivos</w:t>
            </w:r>
            <w:r>
              <w:rPr>
                <w:rFonts w:ascii="Trebuchet MS" w:hAnsi="Trebuchet MS"/>
                <w:color w:val="000000" w:themeColor="text1"/>
              </w:rPr>
              <w:t>;</w:t>
            </w:r>
          </w:p>
          <w:p w14:paraId="1688983E" w14:textId="77777777" w:rsidR="00B835C4" w:rsidRDefault="00B835C4" w:rsidP="00786CCB">
            <w:pPr>
              <w:pStyle w:val="Normal0"/>
              <w:numPr>
                <w:ilvl w:val="0"/>
                <w:numId w:val="6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</w:t>
            </w:r>
            <w:r w:rsidRPr="00B835C4">
              <w:rPr>
                <w:rFonts w:ascii="Trebuchet MS" w:hAnsi="Trebuchet MS"/>
                <w:color w:val="000000" w:themeColor="text1"/>
              </w:rPr>
              <w:t>ificuldade em transformar o plano mais dinâmico</w:t>
            </w:r>
            <w:r>
              <w:rPr>
                <w:rFonts w:ascii="Trebuchet MS" w:hAnsi="Trebuchet MS"/>
                <w:color w:val="000000" w:themeColor="text1"/>
              </w:rPr>
              <w:t>: por ser um procedimento sem padrão concebido manualmente, alterações exigem mais tempo e tarefas repetitivas tornam o procedimento mais operacional e menos estratégico;</w:t>
            </w:r>
          </w:p>
          <w:p w14:paraId="372849C4" w14:textId="77777777" w:rsidR="00B835C4" w:rsidRDefault="00B835C4" w:rsidP="00786CCB">
            <w:pPr>
              <w:pStyle w:val="Normal0"/>
              <w:numPr>
                <w:ilvl w:val="0"/>
                <w:numId w:val="6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ausência da possibilidade de compartilhamento de planos e boas práticas: por não haver uma plataforma acessível a todos que consolide os planos desenvolvidos, resultados relevantes que poderiam ser aperfeiçoados e/ou implementados em novos contextos não são socializados com os docentes da mesma equipe ou de áreas diferentes; esses compartilhamentos são feitos informalmente na comunicação entre docentes ou nas reuniões pedagógicas quinzenais</w:t>
            </w:r>
            <w:r w:rsidR="00E0552E">
              <w:rPr>
                <w:rFonts w:ascii="Trebuchet MS" w:hAnsi="Trebuchet MS"/>
                <w:color w:val="000000" w:themeColor="text1"/>
              </w:rPr>
              <w:t xml:space="preserve">, entretanto quando ocorre em reuniões da unidade, o </w:t>
            </w:r>
            <w:r w:rsidR="00E0552E" w:rsidRPr="00E0552E">
              <w:rPr>
                <w:rFonts w:ascii="Trebuchet MS" w:hAnsi="Trebuchet MS"/>
                <w:color w:val="000000" w:themeColor="text1"/>
              </w:rPr>
              <w:t>elevado número de docentes no quadro da instituição (pouco mais de 50 colaboradores) e as diferentes escalas de horário</w:t>
            </w:r>
            <w:r w:rsidR="00E0552E">
              <w:rPr>
                <w:rFonts w:ascii="Trebuchet MS" w:hAnsi="Trebuchet MS"/>
                <w:color w:val="000000" w:themeColor="text1"/>
              </w:rPr>
              <w:t>, inviabilizam um intercâmbio mais rico;</w:t>
            </w:r>
          </w:p>
          <w:p w14:paraId="2DDA5A5A" w14:textId="77777777" w:rsidR="008603F8" w:rsidRDefault="008603F8" w:rsidP="008603F8">
            <w:pPr>
              <w:pStyle w:val="Normal0"/>
              <w:numPr>
                <w:ilvl w:val="0"/>
                <w:numId w:val="6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ausência de um banco de estratégias (situações de aprendizagem) já implementadas e resultados obtidos com turmas e cursos: a presença destes dados, contribuiria e reforçaria os alinhamentos mensais realizadas entre docentes da mesma equipe para discutir o aproveitamento coletivo ou individual de cada curso, bem como possibilitaria a revisão e aperfeiçoamento de ações pedagógicas para futuras turmas e novos cursos.</w:t>
            </w:r>
          </w:p>
          <w:p w14:paraId="354E18FB" w14:textId="77777777" w:rsidR="008603F8" w:rsidRDefault="008603F8" w:rsidP="008603F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6C568FCD" w14:textId="7916DD0A" w:rsidR="0064174B" w:rsidRDefault="00D46BBE" w:rsidP="008603F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Diante do contexto, apresentado, uma solução </w:t>
            </w:r>
            <w:r w:rsidR="00213468">
              <w:rPr>
                <w:rFonts w:ascii="Trebuchet MS" w:hAnsi="Trebuchet MS"/>
                <w:color w:val="000000" w:themeColor="text1"/>
              </w:rPr>
              <w:t>web</w:t>
            </w:r>
            <w:r w:rsidR="00F2037E">
              <w:rPr>
                <w:rFonts w:ascii="Trebuchet MS" w:hAnsi="Trebuchet MS"/>
                <w:color w:val="000000" w:themeColor="text1"/>
              </w:rPr>
              <w:t xml:space="preserve"> responsiva e</w:t>
            </w:r>
            <w:r w:rsidR="00213468">
              <w:rPr>
                <w:rFonts w:ascii="Trebuchet MS" w:hAnsi="Trebuchet MS"/>
                <w:color w:val="000000" w:themeColor="text1"/>
              </w:rPr>
              <w:t xml:space="preserve"> com banco de dados, viabilizará que </w:t>
            </w:r>
            <w:r w:rsidR="0064174B">
              <w:rPr>
                <w:rFonts w:ascii="Trebuchet MS" w:hAnsi="Trebuchet MS"/>
                <w:color w:val="000000" w:themeColor="text1"/>
              </w:rPr>
              <w:t>todos</w:t>
            </w:r>
            <w:r w:rsidR="00213468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64174B">
              <w:rPr>
                <w:rFonts w:ascii="Trebuchet MS" w:hAnsi="Trebuchet MS"/>
                <w:color w:val="000000" w:themeColor="text1"/>
              </w:rPr>
              <w:t xml:space="preserve">os </w:t>
            </w:r>
            <w:r w:rsidR="00213468">
              <w:rPr>
                <w:rFonts w:ascii="Trebuchet MS" w:hAnsi="Trebuchet MS"/>
                <w:color w:val="000000" w:themeColor="text1"/>
              </w:rPr>
              <w:t>docente</w:t>
            </w:r>
            <w:r w:rsidR="0064174B">
              <w:rPr>
                <w:rFonts w:ascii="Trebuchet MS" w:hAnsi="Trebuchet MS"/>
                <w:color w:val="000000" w:themeColor="text1"/>
              </w:rPr>
              <w:t>s</w:t>
            </w:r>
            <w:r w:rsidR="00213468">
              <w:rPr>
                <w:rFonts w:ascii="Trebuchet MS" w:hAnsi="Trebuchet MS"/>
                <w:color w:val="000000" w:themeColor="text1"/>
              </w:rPr>
              <w:t xml:space="preserve"> realize</w:t>
            </w:r>
            <w:r w:rsidR="0064174B">
              <w:rPr>
                <w:rFonts w:ascii="Trebuchet MS" w:hAnsi="Trebuchet MS"/>
                <w:color w:val="000000" w:themeColor="text1"/>
              </w:rPr>
              <w:t>m</w:t>
            </w:r>
            <w:r w:rsidR="00213468">
              <w:rPr>
                <w:rFonts w:ascii="Trebuchet MS" w:hAnsi="Trebuchet MS"/>
                <w:color w:val="000000" w:themeColor="text1"/>
              </w:rPr>
              <w:t xml:space="preserve"> o</w:t>
            </w:r>
            <w:r w:rsidR="0064174B">
              <w:rPr>
                <w:rFonts w:ascii="Trebuchet MS" w:hAnsi="Trebuchet MS"/>
                <w:color w:val="000000" w:themeColor="text1"/>
              </w:rPr>
              <w:t>s</w:t>
            </w:r>
            <w:r w:rsidR="00213468">
              <w:rPr>
                <w:rFonts w:ascii="Trebuchet MS" w:hAnsi="Trebuchet MS"/>
                <w:color w:val="000000" w:themeColor="text1"/>
              </w:rPr>
              <w:t xml:space="preserve"> registro</w:t>
            </w:r>
            <w:r w:rsidR="0064174B">
              <w:rPr>
                <w:rFonts w:ascii="Trebuchet MS" w:hAnsi="Trebuchet MS"/>
                <w:color w:val="000000" w:themeColor="text1"/>
              </w:rPr>
              <w:t>s</w:t>
            </w:r>
            <w:r w:rsidR="00213468">
              <w:rPr>
                <w:rFonts w:ascii="Trebuchet MS" w:hAnsi="Trebuchet MS"/>
                <w:color w:val="000000" w:themeColor="text1"/>
              </w:rPr>
              <w:t xml:space="preserve"> de seu</w:t>
            </w:r>
            <w:r w:rsidR="0064174B">
              <w:rPr>
                <w:rFonts w:ascii="Trebuchet MS" w:hAnsi="Trebuchet MS"/>
                <w:color w:val="000000" w:themeColor="text1"/>
              </w:rPr>
              <w:t>s respectivos</w:t>
            </w:r>
            <w:r w:rsidR="00213468">
              <w:rPr>
                <w:rFonts w:ascii="Trebuchet MS" w:hAnsi="Trebuchet MS"/>
                <w:color w:val="000000" w:themeColor="text1"/>
              </w:rPr>
              <w:t xml:space="preserve"> plano</w:t>
            </w:r>
            <w:r w:rsidR="0064174B">
              <w:rPr>
                <w:rFonts w:ascii="Trebuchet MS" w:hAnsi="Trebuchet MS"/>
                <w:color w:val="000000" w:themeColor="text1"/>
              </w:rPr>
              <w:t>s</w:t>
            </w:r>
            <w:r w:rsidR="00213468">
              <w:rPr>
                <w:rFonts w:ascii="Trebuchet MS" w:hAnsi="Trebuchet MS"/>
                <w:color w:val="000000" w:themeColor="text1"/>
              </w:rPr>
              <w:t xml:space="preserve"> de aula</w:t>
            </w:r>
            <w:r w:rsidR="0064174B">
              <w:rPr>
                <w:rFonts w:ascii="Trebuchet MS" w:hAnsi="Trebuchet MS"/>
                <w:color w:val="000000" w:themeColor="text1"/>
              </w:rPr>
              <w:t xml:space="preserve"> em uma plataforma que elenca as bases necessárias para um plano consistente;</w:t>
            </w:r>
            <w:r w:rsidR="00213468">
              <w:rPr>
                <w:rFonts w:ascii="Trebuchet MS" w:hAnsi="Trebuchet MS"/>
                <w:color w:val="000000" w:themeColor="text1"/>
              </w:rPr>
              <w:t xml:space="preserve"> e </w:t>
            </w:r>
            <w:r w:rsidR="0064174B">
              <w:rPr>
                <w:rFonts w:ascii="Trebuchet MS" w:hAnsi="Trebuchet MS"/>
                <w:color w:val="000000" w:themeColor="text1"/>
              </w:rPr>
              <w:t xml:space="preserve">permite o </w:t>
            </w:r>
            <w:r w:rsidR="00213468">
              <w:rPr>
                <w:rFonts w:ascii="Trebuchet MS" w:hAnsi="Trebuchet MS"/>
                <w:color w:val="000000" w:themeColor="text1"/>
              </w:rPr>
              <w:t>compartilh</w:t>
            </w:r>
            <w:r w:rsidR="00EA038E">
              <w:rPr>
                <w:rFonts w:ascii="Trebuchet MS" w:hAnsi="Trebuchet MS"/>
                <w:color w:val="000000" w:themeColor="text1"/>
              </w:rPr>
              <w:t>amento</w:t>
            </w:r>
            <w:r w:rsidR="00213468">
              <w:rPr>
                <w:rFonts w:ascii="Trebuchet MS" w:hAnsi="Trebuchet MS"/>
                <w:color w:val="000000" w:themeColor="text1"/>
              </w:rPr>
              <w:t xml:space="preserve"> com seus pares de trabalho</w:t>
            </w:r>
            <w:r w:rsidR="0064174B">
              <w:rPr>
                <w:rFonts w:ascii="Trebuchet MS" w:hAnsi="Trebuchet MS"/>
                <w:color w:val="000000" w:themeColor="text1"/>
              </w:rPr>
              <w:t>.</w:t>
            </w:r>
            <w:r w:rsidR="00213468">
              <w:rPr>
                <w:rFonts w:ascii="Trebuchet MS" w:hAnsi="Trebuchet MS"/>
                <w:color w:val="000000" w:themeColor="text1"/>
              </w:rPr>
              <w:t xml:space="preserve"> </w:t>
            </w:r>
          </w:p>
          <w:p w14:paraId="206337B4" w14:textId="77777777" w:rsidR="0064174B" w:rsidRDefault="0064174B" w:rsidP="008603F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29DD4DAE" w14:textId="6E125E4B" w:rsidR="0064174B" w:rsidRPr="008603F8" w:rsidRDefault="0064174B" w:rsidP="008603F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T</w:t>
            </w:r>
            <w:r w:rsidR="00213468">
              <w:rPr>
                <w:rFonts w:ascii="Trebuchet MS" w:hAnsi="Trebuchet MS"/>
                <w:color w:val="000000" w:themeColor="text1"/>
              </w:rPr>
              <w:t xml:space="preserve">odos </w:t>
            </w:r>
            <w:r>
              <w:rPr>
                <w:rFonts w:ascii="Trebuchet MS" w:hAnsi="Trebuchet MS"/>
                <w:color w:val="000000" w:themeColor="text1"/>
              </w:rPr>
              <w:t>terão</w:t>
            </w:r>
            <w:r w:rsidR="00213468">
              <w:rPr>
                <w:rFonts w:ascii="Trebuchet MS" w:hAnsi="Trebuchet MS"/>
                <w:color w:val="000000" w:themeColor="text1"/>
              </w:rPr>
              <w:t xml:space="preserve"> um </w:t>
            </w:r>
            <w:r>
              <w:rPr>
                <w:rFonts w:ascii="Trebuchet MS" w:hAnsi="Trebuchet MS"/>
                <w:color w:val="000000" w:themeColor="text1"/>
              </w:rPr>
              <w:t xml:space="preserve">padrão em relação ao desenvolvimento do documento solicitado pelo núcleo pedagógico e poderão atualizar seus registros com os resultados obtidos </w:t>
            </w:r>
            <w:r w:rsidR="00EA038E">
              <w:rPr>
                <w:rFonts w:ascii="Trebuchet MS" w:hAnsi="Trebuchet MS"/>
                <w:color w:val="000000" w:themeColor="text1"/>
              </w:rPr>
              <w:t>a</w:t>
            </w:r>
            <w:r>
              <w:rPr>
                <w:rFonts w:ascii="Trebuchet MS" w:hAnsi="Trebuchet MS"/>
                <w:color w:val="000000" w:themeColor="text1"/>
              </w:rPr>
              <w:t>pós aplicação do conjunto de atividades que compõem as situações de aprendizagem, propiciando a construção de um histórico de ações já realizadas com turmas e cursos</w:t>
            </w:r>
            <w:r w:rsidR="00B90443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>que poderá ser muito relevante para a evolução da equipe docente</w:t>
            </w:r>
            <w:r w:rsidR="00F2037E">
              <w:rPr>
                <w:rFonts w:ascii="Trebuchet MS" w:hAnsi="Trebuchet MS"/>
                <w:color w:val="000000" w:themeColor="text1"/>
              </w:rPr>
              <w:t xml:space="preserve">, </w:t>
            </w:r>
            <w:r>
              <w:rPr>
                <w:rFonts w:ascii="Trebuchet MS" w:hAnsi="Trebuchet MS"/>
                <w:color w:val="000000" w:themeColor="text1"/>
              </w:rPr>
              <w:t>m</w:t>
            </w:r>
            <w:r w:rsidR="00EA038E">
              <w:rPr>
                <w:rFonts w:ascii="Trebuchet MS" w:hAnsi="Trebuchet MS"/>
                <w:color w:val="000000" w:themeColor="text1"/>
              </w:rPr>
              <w:t>elhor atendimento dos discentes</w:t>
            </w:r>
            <w:r w:rsidR="00F2037E">
              <w:rPr>
                <w:rFonts w:ascii="Trebuchet MS" w:hAnsi="Trebuchet MS"/>
                <w:color w:val="000000" w:themeColor="text1"/>
              </w:rPr>
              <w:t xml:space="preserve"> e novas demandas</w:t>
            </w:r>
            <w:r w:rsidR="00EA038E">
              <w:rPr>
                <w:rFonts w:ascii="Trebuchet MS" w:hAnsi="Trebuchet MS"/>
                <w:color w:val="000000" w:themeColor="text1"/>
              </w:rPr>
              <w:t xml:space="preserve">. </w:t>
            </w:r>
          </w:p>
        </w:tc>
      </w:tr>
    </w:tbl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6D982BE2">
        <w:trPr>
          <w:trHeight w:val="1045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8C06ACA" w14:textId="0151CDC6" w:rsidR="00834794" w:rsidRDefault="00982BC6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Diante dos problemas apresentados, anteriormente, o tema consiste no desenvolvimento de um s</w:t>
            </w:r>
            <w:r w:rsidRPr="00982BC6">
              <w:rPr>
                <w:rFonts w:ascii="Trebuchet MS" w:hAnsi="Trebuchet MS"/>
                <w:color w:val="000000" w:themeColor="text1"/>
              </w:rPr>
              <w:t>istema para auxiliar docentes na construção e compartilhamento de planos de aula.</w:t>
            </w:r>
          </w:p>
          <w:p w14:paraId="13A639C5" w14:textId="77777777" w:rsidR="00982BC6" w:rsidRDefault="00982BC6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17258DB7" w14:textId="6A9A6747" w:rsidR="00982BC6" w:rsidRDefault="00982BC6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Para concepção da solução serão considerados as seguintes especificidades:</w:t>
            </w:r>
          </w:p>
          <w:p w14:paraId="2B9CCA8F" w14:textId="26FDCEF6" w:rsidR="00982BC6" w:rsidRDefault="00982BC6" w:rsidP="00982BC6">
            <w:pPr>
              <w:pStyle w:val="Normal0"/>
              <w:numPr>
                <w:ilvl w:val="0"/>
                <w:numId w:val="7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mapeamento e registro dos e</w:t>
            </w:r>
            <w:r w:rsidRPr="00982BC6">
              <w:rPr>
                <w:rFonts w:ascii="Trebuchet MS" w:hAnsi="Trebuchet MS"/>
                <w:color w:val="000000" w:themeColor="text1"/>
              </w:rPr>
              <w:t>lementos de competência, habilidades e valores</w:t>
            </w:r>
            <w:r>
              <w:rPr>
                <w:rFonts w:ascii="Trebuchet MS" w:hAnsi="Trebuchet MS"/>
                <w:color w:val="000000" w:themeColor="text1"/>
              </w:rPr>
              <w:t xml:space="preserve"> provenientes d</w:t>
            </w:r>
            <w:r w:rsidR="009E3A84">
              <w:rPr>
                <w:rFonts w:ascii="Trebuchet MS" w:hAnsi="Trebuchet MS"/>
                <w:color w:val="000000" w:themeColor="text1"/>
              </w:rPr>
              <w:t>e cada Unidade Curricular do</w:t>
            </w:r>
            <w:r>
              <w:rPr>
                <w:rFonts w:ascii="Trebuchet MS" w:hAnsi="Trebuchet MS"/>
                <w:color w:val="000000" w:themeColor="text1"/>
              </w:rPr>
              <w:t xml:space="preserve"> plano de curso;</w:t>
            </w:r>
          </w:p>
          <w:p w14:paraId="3E5AAA9D" w14:textId="5D56838C" w:rsidR="00982BC6" w:rsidRDefault="00982BC6" w:rsidP="00982BC6">
            <w:pPr>
              <w:pStyle w:val="Normal0"/>
              <w:numPr>
                <w:ilvl w:val="0"/>
                <w:numId w:val="7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mapeamento e registro dos indicadores que evidenciam o desenvolvimento de competências e critérios de avaliação;</w:t>
            </w:r>
          </w:p>
          <w:p w14:paraId="5B016A0C" w14:textId="2B78DE72" w:rsidR="00045255" w:rsidRPr="00982BC6" w:rsidRDefault="00045255" w:rsidP="00982BC6">
            <w:pPr>
              <w:pStyle w:val="Normal0"/>
              <w:numPr>
                <w:ilvl w:val="0"/>
                <w:numId w:val="7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mapeamento e registro presentes </w:t>
            </w:r>
            <w:r w:rsidR="009E3A84">
              <w:rPr>
                <w:rFonts w:ascii="Trebuchet MS" w:hAnsi="Trebuchet MS"/>
                <w:color w:val="000000" w:themeColor="text1"/>
              </w:rPr>
              <w:t>de estratégias de aprendizagem</w:t>
            </w:r>
            <w:r>
              <w:rPr>
                <w:rFonts w:ascii="Trebuchet MS" w:hAnsi="Trebuchet MS"/>
                <w:color w:val="000000" w:themeColor="text1"/>
              </w:rPr>
              <w:t>;</w:t>
            </w:r>
          </w:p>
          <w:p w14:paraId="1A3AB5F8" w14:textId="591F5B1E" w:rsidR="00982BC6" w:rsidRDefault="009E3A84" w:rsidP="00982BC6">
            <w:pPr>
              <w:pStyle w:val="Normal0"/>
              <w:numPr>
                <w:ilvl w:val="0"/>
                <w:numId w:val="7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lançamento de </w:t>
            </w:r>
            <w:r w:rsidR="00982BC6">
              <w:rPr>
                <w:rFonts w:ascii="Trebuchet MS" w:hAnsi="Trebuchet MS"/>
                <w:color w:val="000000" w:themeColor="text1"/>
              </w:rPr>
              <w:t>d</w:t>
            </w:r>
            <w:r w:rsidR="00982BC6" w:rsidRPr="00982BC6">
              <w:rPr>
                <w:rFonts w:ascii="Trebuchet MS" w:hAnsi="Trebuchet MS"/>
                <w:color w:val="000000" w:themeColor="text1"/>
              </w:rPr>
              <w:t>ados provenientes do Plano Coletiva de Trabalho Docente (PCTD);</w:t>
            </w:r>
          </w:p>
          <w:p w14:paraId="4FCD410B" w14:textId="61E37205" w:rsidR="00982BC6" w:rsidRDefault="00045255" w:rsidP="00982BC6">
            <w:pPr>
              <w:pStyle w:val="Normal0"/>
              <w:numPr>
                <w:ilvl w:val="0"/>
                <w:numId w:val="7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mapeamento e registro das diretrizes fundamentais para construção de situações ensino aprendizagem</w:t>
            </w:r>
            <w:r w:rsidR="007A6C72">
              <w:rPr>
                <w:rFonts w:ascii="Trebuchet MS" w:hAnsi="Trebuchet MS"/>
                <w:color w:val="000000" w:themeColor="text1"/>
              </w:rPr>
              <w:t>;</w:t>
            </w:r>
          </w:p>
          <w:p w14:paraId="2F09FCFF" w14:textId="77777777" w:rsidR="00045255" w:rsidRDefault="007A6C72" w:rsidP="00982BC6">
            <w:pPr>
              <w:pStyle w:val="Normal0"/>
              <w:numPr>
                <w:ilvl w:val="0"/>
                <w:numId w:val="7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possibilidade de compartilhamento de situação de aprendizagem desenvolvida com demais docentes da equipe;</w:t>
            </w:r>
          </w:p>
          <w:p w14:paraId="2B1C7931" w14:textId="77777777" w:rsidR="00137486" w:rsidRDefault="00137486" w:rsidP="00137486">
            <w:pPr>
              <w:pStyle w:val="Normal0"/>
              <w:numPr>
                <w:ilvl w:val="0"/>
                <w:numId w:val="7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registro de resultados pós implementação de situação de aprendizagem, com o objetivo de desenvolver um histórico de ações pedagógicas.</w:t>
            </w:r>
          </w:p>
          <w:p w14:paraId="16125785" w14:textId="77777777" w:rsidR="00137486" w:rsidRDefault="00137486" w:rsidP="00137486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1E395C8B" w14:textId="7D3A4CCA" w:rsidR="00137486" w:rsidRDefault="6BAE3F6B" w:rsidP="00137486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6D982BE2">
              <w:rPr>
                <w:rFonts w:ascii="Trebuchet MS" w:hAnsi="Trebuchet MS"/>
                <w:color w:val="000000" w:themeColor="text1"/>
              </w:rPr>
              <w:t>O tema eleito, está estritamente relacionado com o Projeto Integrador</w:t>
            </w:r>
            <w:r w:rsidR="3D5626E5" w:rsidRPr="6D982BE2">
              <w:rPr>
                <w:rFonts w:ascii="Trebuchet MS" w:hAnsi="Trebuchet MS"/>
                <w:color w:val="000000" w:themeColor="text1"/>
              </w:rPr>
              <w:t xml:space="preserve"> e seu respectivo tema norteador</w:t>
            </w:r>
            <w:r w:rsidRPr="6D982BE2">
              <w:rPr>
                <w:rFonts w:ascii="Trebuchet MS" w:hAnsi="Trebuchet MS"/>
                <w:color w:val="000000" w:themeColor="text1"/>
              </w:rPr>
              <w:t xml:space="preserve">, pelo fato </w:t>
            </w:r>
            <w:r w:rsidR="007D0092">
              <w:rPr>
                <w:rFonts w:ascii="Trebuchet MS" w:hAnsi="Trebuchet MS"/>
                <w:color w:val="000000" w:themeColor="text1"/>
              </w:rPr>
              <w:t>de a</w:t>
            </w:r>
            <w:r w:rsidRPr="6D982BE2">
              <w:rPr>
                <w:rFonts w:ascii="Trebuchet MS" w:hAnsi="Trebuchet MS"/>
                <w:color w:val="000000" w:themeColor="text1"/>
              </w:rPr>
              <w:t xml:space="preserve"> solução necessitar:</w:t>
            </w:r>
          </w:p>
          <w:p w14:paraId="1EBBD592" w14:textId="77777777" w:rsidR="00137486" w:rsidRDefault="00137486" w:rsidP="00137486">
            <w:pPr>
              <w:pStyle w:val="Normal0"/>
              <w:numPr>
                <w:ilvl w:val="0"/>
                <w:numId w:val="8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 uma base de dados que centralize os registros de plano de aula;</w:t>
            </w:r>
          </w:p>
          <w:p w14:paraId="226F2986" w14:textId="09AFB5BC" w:rsidR="00137486" w:rsidRDefault="00137486" w:rsidP="00137486">
            <w:pPr>
              <w:pStyle w:val="Normal0"/>
              <w:numPr>
                <w:ilvl w:val="0"/>
                <w:numId w:val="8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 uma interface web que permita o acesso por meio dos mais variados tipos de dispositivos (smartphones, computadores, tablets etc.);</w:t>
            </w:r>
          </w:p>
          <w:p w14:paraId="2EA7808B" w14:textId="7E7F67A1" w:rsidR="00137486" w:rsidRPr="00137486" w:rsidRDefault="00137486" w:rsidP="00137486">
            <w:pPr>
              <w:pStyle w:val="Normal0"/>
              <w:numPr>
                <w:ilvl w:val="0"/>
                <w:numId w:val="8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 controle, rigoroso, de versionamento em relação às novas implementações, permitindo</w:t>
            </w:r>
            <w:r w:rsidR="009E3A84">
              <w:rPr>
                <w:rFonts w:ascii="Trebuchet MS" w:hAnsi="Trebuchet MS"/>
                <w:color w:val="000000" w:themeColor="text1"/>
              </w:rPr>
              <w:t xml:space="preserve"> flexibilidade e agilidade para a equipe do projeto no desenvolvimento da solução, bem como </w:t>
            </w:r>
            <w:r>
              <w:rPr>
                <w:rFonts w:ascii="Trebuchet MS" w:hAnsi="Trebuchet MS"/>
                <w:color w:val="000000" w:themeColor="text1"/>
              </w:rPr>
              <w:t>a reversão para um cenário mais estável em caso de testes e modificações que causem instabilidade.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4"/>
          <w:footerReference w:type="default" r:id="rId15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5C5EDAD1" w14:textId="4E1585C0" w:rsidR="00F96B23" w:rsidRDefault="00F96B23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4"/>
        <w:gridCol w:w="2831"/>
        <w:gridCol w:w="1557"/>
        <w:gridCol w:w="1417"/>
        <w:gridCol w:w="4459"/>
      </w:tblGrid>
      <w:tr w:rsidR="003D0016" w14:paraId="4226E1B8" w14:textId="77777777" w:rsidTr="6D982BE2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6D982BE2">
        <w:trPr>
          <w:cantSplit/>
          <w:trHeight w:val="154"/>
          <w:tblHeader/>
        </w:trPr>
        <w:tc>
          <w:tcPr>
            <w:tcW w:w="4384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6D982BE2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41B234CC" w14:textId="652E2A07" w:rsidR="003D0016" w:rsidRDefault="00E648D2" w:rsidP="009D31E6">
            <w:pPr>
              <w:spacing w:after="0"/>
            </w:pPr>
            <w:r>
              <w:t xml:space="preserve">Fichamento de </w:t>
            </w:r>
            <w:r w:rsidR="00E45165">
              <w:t>conteúdo</w:t>
            </w:r>
            <w:r>
              <w:t xml:space="preserve"> do AVA (Quinzenas 0 e 1)</w:t>
            </w:r>
          </w:p>
        </w:tc>
        <w:tc>
          <w:tcPr>
            <w:tcW w:w="2831" w:type="dxa"/>
          </w:tcPr>
          <w:p w14:paraId="6CA0460E" w14:textId="13F44942" w:rsidR="003D0016" w:rsidRDefault="1ECA1F30" w:rsidP="009D31E6">
            <w:pPr>
              <w:spacing w:after="0"/>
            </w:pPr>
            <w:ins w:id="1" w:author="Raul Segundo Fernandes" w:date="2021-09-13T16:41:00Z">
              <w:r>
                <w:t>L</w:t>
              </w:r>
            </w:ins>
            <w:ins w:id="2" w:author="Raul Segundo Fernandes" w:date="2021-09-13T16:42:00Z">
              <w:r>
                <w:t>eandro Pereira</w:t>
              </w:r>
            </w:ins>
          </w:p>
        </w:tc>
        <w:tc>
          <w:tcPr>
            <w:tcW w:w="1557" w:type="dxa"/>
          </w:tcPr>
          <w:p w14:paraId="5BAC8005" w14:textId="78A6E5FC" w:rsidR="003D0016" w:rsidRDefault="261C8002" w:rsidP="009D31E6">
            <w:pPr>
              <w:spacing w:after="0"/>
            </w:pPr>
            <w:ins w:id="3" w:author="Raul Segundo Fernandes" w:date="2021-09-13T16:40:00Z">
              <w:r>
                <w:t>23/08/2021</w:t>
              </w:r>
            </w:ins>
          </w:p>
        </w:tc>
        <w:tc>
          <w:tcPr>
            <w:tcW w:w="1417" w:type="dxa"/>
          </w:tcPr>
          <w:p w14:paraId="03B82041" w14:textId="00F6A272" w:rsidR="003D0016" w:rsidRDefault="261C8002" w:rsidP="009D31E6">
            <w:pPr>
              <w:spacing w:after="0"/>
            </w:pPr>
            <w:ins w:id="4" w:author="Raul Segundo Fernandes" w:date="2021-09-13T16:40:00Z">
              <w:r>
                <w:t>05/09/2021</w:t>
              </w:r>
            </w:ins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9BA0852" w14:textId="77777777" w:rsidR="003D0016" w:rsidRDefault="003D0016" w:rsidP="009D31E6">
            <w:pPr>
              <w:spacing w:after="0"/>
            </w:pPr>
          </w:p>
        </w:tc>
      </w:tr>
      <w:tr w:rsidR="003D0016" w14:paraId="3671540E" w14:textId="77777777" w:rsidTr="6D982BE2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64848DB9" w14:textId="20FA6765" w:rsidR="003D0016" w:rsidRDefault="00E648D2" w:rsidP="009D31E6">
            <w:pPr>
              <w:spacing w:after="0"/>
            </w:pPr>
            <w:r>
              <w:t>Reunião de alinhamento com orientadora</w:t>
            </w:r>
          </w:p>
        </w:tc>
        <w:tc>
          <w:tcPr>
            <w:tcW w:w="2831" w:type="dxa"/>
          </w:tcPr>
          <w:p w14:paraId="05DAF79B" w14:textId="3C53B1C8" w:rsidR="003D0016" w:rsidRDefault="12E326C6" w:rsidP="6D982BE2">
            <w:pPr>
              <w:spacing w:after="0"/>
              <w:rPr>
                <w:ins w:id="5" w:author="Raul Segundo Fernandes" w:date="2021-09-13T16:53:00Z"/>
                <w:rFonts w:eastAsia="Trebuchet MS" w:cs="Trebuchet MS"/>
              </w:rPr>
            </w:pPr>
            <w:ins w:id="6" w:author="Raul Segundo Fernandes" w:date="2021-09-13T16:53:00Z">
              <w:r w:rsidRPr="008B4E72">
                <w:t>Raul Segundo Fernandes,</w:t>
              </w:r>
              <w:r>
                <w:t xml:space="preserve"> Leandro Pereira,</w:t>
              </w:r>
              <w:r w:rsidRPr="6D982BE2">
                <w:rPr>
                  <w:rFonts w:eastAsia="Trebuchet MS" w:cs="Trebuchet MS"/>
                </w:rPr>
                <w:t xml:space="preserve"> João Carlos da Silva Brito e Cl</w:t>
              </w:r>
            </w:ins>
            <w:ins w:id="7" w:author="Raul Segundo Fernandes" w:date="2021-09-13T17:03:00Z">
              <w:r w:rsidR="385C8839" w:rsidRPr="6D982BE2">
                <w:rPr>
                  <w:rFonts w:eastAsia="Trebuchet MS" w:cs="Trebuchet MS"/>
                </w:rPr>
                <w:t>e</w:t>
              </w:r>
            </w:ins>
            <w:ins w:id="8" w:author="Raul Segundo Fernandes" w:date="2021-09-13T16:53:00Z">
              <w:r w:rsidRPr="6D982BE2">
                <w:rPr>
                  <w:rFonts w:eastAsia="Trebuchet MS" w:cs="Trebuchet MS"/>
                </w:rPr>
                <w:t>yton Vidal</w:t>
              </w:r>
            </w:ins>
          </w:p>
          <w:p w14:paraId="4C3DE154" w14:textId="7CA7907B" w:rsidR="003D0016" w:rsidRDefault="003D0016" w:rsidP="6D982BE2">
            <w:pPr>
              <w:spacing w:after="0"/>
            </w:pPr>
          </w:p>
        </w:tc>
        <w:tc>
          <w:tcPr>
            <w:tcW w:w="1557" w:type="dxa"/>
          </w:tcPr>
          <w:p w14:paraId="7CFA20C3" w14:textId="1482D91A" w:rsidR="003D0016" w:rsidRDefault="12E326C6" w:rsidP="009D31E6">
            <w:pPr>
              <w:spacing w:after="0"/>
            </w:pPr>
            <w:ins w:id="9" w:author="Raul Segundo Fernandes" w:date="2021-09-13T16:54:00Z">
              <w:r>
                <w:t>27/08/2021</w:t>
              </w:r>
            </w:ins>
          </w:p>
        </w:tc>
        <w:tc>
          <w:tcPr>
            <w:tcW w:w="1417" w:type="dxa"/>
          </w:tcPr>
          <w:p w14:paraId="22C7E376" w14:textId="34DC7086" w:rsidR="003D0016" w:rsidRDefault="12E326C6" w:rsidP="009D31E6">
            <w:pPr>
              <w:spacing w:after="0"/>
            </w:pPr>
            <w:ins w:id="10" w:author="Raul Segundo Fernandes" w:date="2021-09-13T16:54:00Z">
              <w:r>
                <w:t>27/08/2021</w:t>
              </w:r>
            </w:ins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96DDAD7" w14:textId="77777777" w:rsidR="003D0016" w:rsidRDefault="003D0016" w:rsidP="009D31E6">
            <w:pPr>
              <w:spacing w:after="0"/>
            </w:pPr>
          </w:p>
        </w:tc>
      </w:tr>
      <w:tr w:rsidR="003D0016" w14:paraId="073EB78E" w14:textId="77777777" w:rsidTr="6D982BE2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34B270C8" w14:textId="2E11995C" w:rsidR="003D0016" w:rsidRDefault="00E648D2" w:rsidP="009D31E6">
            <w:pPr>
              <w:spacing w:after="0"/>
            </w:pPr>
            <w:r>
              <w:t>Reunião de planejamento com membros da equipe</w:t>
            </w:r>
          </w:p>
        </w:tc>
        <w:tc>
          <w:tcPr>
            <w:tcW w:w="2831" w:type="dxa"/>
          </w:tcPr>
          <w:p w14:paraId="3C9D7E60" w14:textId="079430B6" w:rsidR="003D0016" w:rsidRDefault="289E4A88" w:rsidP="6D982BE2">
            <w:pPr>
              <w:spacing w:after="0"/>
            </w:pPr>
            <w:ins w:id="11" w:author="Raul Segundo Fernandes" w:date="2021-09-13T16:47:00Z">
              <w:r w:rsidRPr="6D982BE2">
                <w:rPr>
                  <w:rFonts w:eastAsia="Trebuchet MS" w:cs="Trebuchet MS"/>
                </w:rPr>
                <w:t xml:space="preserve">Thais de Macedo Costa, </w:t>
              </w:r>
              <w:r w:rsidRPr="008B4E72">
                <w:t>Raul Segundo Fernandes</w:t>
              </w:r>
              <w:r w:rsidRPr="008B4E72">
                <w:rPr>
                  <w:rFonts w:eastAsia="Trebuchet MS" w:cs="Trebuchet MS"/>
                </w:rPr>
                <w:t xml:space="preserve">, </w:t>
              </w:r>
              <w:r>
                <w:t xml:space="preserve">Leandro Pereira, </w:t>
              </w:r>
            </w:ins>
            <w:ins w:id="12" w:author="Raul Segundo Fernandes" w:date="2021-09-13T16:48:00Z">
              <w:r w:rsidR="7FBFBB8D" w:rsidRPr="6D982BE2">
                <w:rPr>
                  <w:rFonts w:eastAsia="Trebuchet MS" w:cs="Trebuchet MS"/>
                </w:rPr>
                <w:t xml:space="preserve">Lucas Bezerra de Macedo e </w:t>
              </w:r>
            </w:ins>
            <w:ins w:id="13" w:author="Raul Segundo Fernandes" w:date="2021-09-13T16:50:00Z">
              <w:r w:rsidR="09A6782E" w:rsidRPr="6D982BE2">
                <w:rPr>
                  <w:rFonts w:eastAsia="Trebuchet MS" w:cs="Trebuchet MS"/>
                </w:rPr>
                <w:t>João Carlos da Silva Brito</w:t>
              </w:r>
            </w:ins>
          </w:p>
        </w:tc>
        <w:tc>
          <w:tcPr>
            <w:tcW w:w="1557" w:type="dxa"/>
          </w:tcPr>
          <w:p w14:paraId="0105FAED" w14:textId="0BEF2135" w:rsidR="003D0016" w:rsidRDefault="4A60911F" w:rsidP="009D31E6">
            <w:pPr>
              <w:spacing w:after="0"/>
            </w:pPr>
            <w:ins w:id="14" w:author="Raul Segundo Fernandes" w:date="2021-09-13T16:42:00Z">
              <w:r>
                <w:t>03/09/2021</w:t>
              </w:r>
            </w:ins>
          </w:p>
        </w:tc>
        <w:tc>
          <w:tcPr>
            <w:tcW w:w="1417" w:type="dxa"/>
          </w:tcPr>
          <w:p w14:paraId="5D78059A" w14:textId="182F4FE6" w:rsidR="003D0016" w:rsidRDefault="4A60911F" w:rsidP="009D31E6">
            <w:pPr>
              <w:spacing w:after="0"/>
            </w:pPr>
            <w:ins w:id="15" w:author="Raul Segundo Fernandes" w:date="2021-09-13T16:42:00Z">
              <w:r>
                <w:t>03/09/2021</w:t>
              </w:r>
            </w:ins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07BC4EE" w14:textId="77777777" w:rsidR="003D0016" w:rsidRDefault="003D0016" w:rsidP="009D31E6">
            <w:pPr>
              <w:spacing w:after="0"/>
            </w:pPr>
          </w:p>
        </w:tc>
      </w:tr>
      <w:tr w:rsidR="00E648D2" w14:paraId="74CE8B41" w14:textId="77777777" w:rsidTr="6D982BE2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78C4A9AC" w14:textId="0A5A778C" w:rsidR="00E648D2" w:rsidRDefault="00E648D2" w:rsidP="009D31E6">
            <w:pPr>
              <w:spacing w:after="0"/>
            </w:pPr>
            <w:r>
              <w:t xml:space="preserve">Acompanhamento de live acerca do projeto integrador apresentada pelo </w:t>
            </w:r>
            <w:r w:rsidRPr="00E648D2">
              <w:t>Prof. Dr. Marcelo Manzato</w:t>
            </w:r>
            <w:r>
              <w:t>.</w:t>
            </w:r>
          </w:p>
        </w:tc>
        <w:tc>
          <w:tcPr>
            <w:tcW w:w="2831" w:type="dxa"/>
          </w:tcPr>
          <w:p w14:paraId="2BAE2997" w14:textId="44A50972" w:rsidR="00E648D2" w:rsidRDefault="3D272C09" w:rsidP="009D31E6">
            <w:pPr>
              <w:spacing w:after="0"/>
            </w:pPr>
            <w:ins w:id="16" w:author="Raul Segundo Fernandes" w:date="2021-09-13T16:36:00Z">
              <w:r>
                <w:t>Raul Segundo Fernandes</w:t>
              </w:r>
            </w:ins>
          </w:p>
        </w:tc>
        <w:tc>
          <w:tcPr>
            <w:tcW w:w="1557" w:type="dxa"/>
          </w:tcPr>
          <w:p w14:paraId="537E544E" w14:textId="42EE4B19" w:rsidR="00E648D2" w:rsidRDefault="71C4E04F" w:rsidP="009D31E6">
            <w:pPr>
              <w:spacing w:after="0"/>
            </w:pPr>
            <w:ins w:id="17" w:author="Raul Segundo Fernandes" w:date="2021-09-13T16:38:00Z">
              <w:r>
                <w:t>02/09/2021</w:t>
              </w:r>
            </w:ins>
          </w:p>
        </w:tc>
        <w:tc>
          <w:tcPr>
            <w:tcW w:w="1417" w:type="dxa"/>
          </w:tcPr>
          <w:p w14:paraId="307514FF" w14:textId="64EDA95F" w:rsidR="00E648D2" w:rsidRDefault="71C4E04F" w:rsidP="009D31E6">
            <w:pPr>
              <w:spacing w:after="0"/>
            </w:pPr>
            <w:ins w:id="18" w:author="Raul Segundo Fernandes" w:date="2021-09-13T16:38:00Z">
              <w:r>
                <w:t>02/09/2021</w:t>
              </w:r>
            </w:ins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6B33A41" w14:textId="77777777" w:rsidR="00E648D2" w:rsidRDefault="00E648D2" w:rsidP="009D31E6">
            <w:pPr>
              <w:spacing w:after="0"/>
            </w:pPr>
          </w:p>
        </w:tc>
      </w:tr>
      <w:tr w:rsidR="00E648D2" w14:paraId="2A6ED977" w14:textId="77777777" w:rsidTr="6D982BE2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7C423B3C" w14:textId="5098A9B7" w:rsidR="00E648D2" w:rsidRDefault="00E648D2" w:rsidP="009D31E6">
            <w:pPr>
              <w:spacing w:after="0"/>
            </w:pPr>
            <w:r w:rsidRPr="00E648D2">
              <w:lastRenderedPageBreak/>
              <w:t>Pesquisa bibliográfica</w:t>
            </w:r>
            <w:r>
              <w:t xml:space="preserve"> </w:t>
            </w:r>
            <w:r w:rsidR="00A43EB5">
              <w:t xml:space="preserve">nas bibliotecas virtuais da instituição (Minha Biblioteca e Pearson) </w:t>
            </w:r>
          </w:p>
        </w:tc>
        <w:tc>
          <w:tcPr>
            <w:tcW w:w="2831" w:type="dxa"/>
          </w:tcPr>
          <w:p w14:paraId="13E778B1" w14:textId="5FF3B5DB" w:rsidR="00E648D2" w:rsidRDefault="51C7811F" w:rsidP="009D31E6">
            <w:pPr>
              <w:spacing w:after="0"/>
            </w:pPr>
            <w:ins w:id="19" w:author="Raul Segundo Fernandes" w:date="2021-09-13T16:42:00Z">
              <w:r>
                <w:t>Leandro Pereira</w:t>
              </w:r>
            </w:ins>
          </w:p>
        </w:tc>
        <w:tc>
          <w:tcPr>
            <w:tcW w:w="1557" w:type="dxa"/>
          </w:tcPr>
          <w:p w14:paraId="320DD693" w14:textId="5FC4CCC4" w:rsidR="00E648D2" w:rsidRDefault="50239CD2" w:rsidP="009D31E6">
            <w:pPr>
              <w:spacing w:after="0"/>
            </w:pPr>
            <w:ins w:id="20" w:author="Raul Segundo Fernandes" w:date="2021-09-13T16:41:00Z">
              <w:r>
                <w:t>23/08/2021</w:t>
              </w:r>
            </w:ins>
          </w:p>
        </w:tc>
        <w:tc>
          <w:tcPr>
            <w:tcW w:w="1417" w:type="dxa"/>
          </w:tcPr>
          <w:p w14:paraId="57ED88B0" w14:textId="22F7B429" w:rsidR="00E648D2" w:rsidRDefault="50239CD2" w:rsidP="009D31E6">
            <w:pPr>
              <w:spacing w:after="0"/>
            </w:pPr>
            <w:ins w:id="21" w:author="Raul Segundo Fernandes" w:date="2021-09-13T16:41:00Z">
              <w:r>
                <w:t>05/09/2021</w:t>
              </w:r>
            </w:ins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EA1A61F" w14:textId="77777777" w:rsidR="00E648D2" w:rsidRDefault="00E648D2" w:rsidP="009D31E6">
            <w:pPr>
              <w:spacing w:after="0"/>
            </w:pPr>
          </w:p>
        </w:tc>
      </w:tr>
      <w:tr w:rsidR="003D0016" w14:paraId="23E31639" w14:textId="77777777" w:rsidTr="6D982BE2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0C1474F1" w14:textId="08812E10" w:rsidR="003D0016" w:rsidRDefault="4F54F90F" w:rsidP="009D31E6">
            <w:pPr>
              <w:spacing w:after="0"/>
            </w:pPr>
            <w:r>
              <w:t>Identificação de cenários e problematização (pesquisa em relação a comunidade externa e demandas)</w:t>
            </w:r>
          </w:p>
        </w:tc>
        <w:tc>
          <w:tcPr>
            <w:tcW w:w="2831" w:type="dxa"/>
          </w:tcPr>
          <w:p w14:paraId="2F1F76B2" w14:textId="585ED25D" w:rsidR="003D0016" w:rsidRDefault="1BF1B9AD" w:rsidP="6D982BE2">
            <w:pPr>
              <w:spacing w:after="0"/>
              <w:rPr>
                <w:ins w:id="22" w:author="Raul Segundo Fernandes" w:date="2021-09-13T16:56:00Z"/>
                <w:rFonts w:eastAsia="Trebuchet MS" w:cs="Trebuchet MS"/>
              </w:rPr>
            </w:pPr>
            <w:ins w:id="23" w:author="Raul Segundo Fernandes" w:date="2021-09-13T16:55:00Z">
              <w:r w:rsidRPr="008B4E72">
                <w:t>Leandro Pereira</w:t>
              </w:r>
              <w:r w:rsidRPr="6D982BE2">
                <w:rPr>
                  <w:rFonts w:eastAsia="Trebuchet MS" w:cs="Trebuchet MS"/>
                </w:rPr>
                <w:t xml:space="preserve"> e </w:t>
              </w:r>
            </w:ins>
            <w:ins w:id="24" w:author="Raul Segundo Fernandes" w:date="2021-09-13T16:54:00Z">
              <w:r w:rsidRPr="6D982BE2">
                <w:rPr>
                  <w:rFonts w:eastAsia="Trebuchet MS" w:cs="Trebuchet MS"/>
                </w:rPr>
                <w:t>Lucas Bezerra de Macedo</w:t>
              </w:r>
            </w:ins>
          </w:p>
          <w:p w14:paraId="07D6F76E" w14:textId="255EF4E4" w:rsidR="003D0016" w:rsidRDefault="003D0016" w:rsidP="6D982BE2">
            <w:pPr>
              <w:spacing w:after="0"/>
              <w:rPr>
                <w:rFonts w:eastAsia="Trebuchet MS" w:cs="Trebuchet MS"/>
              </w:rPr>
            </w:pPr>
          </w:p>
        </w:tc>
        <w:tc>
          <w:tcPr>
            <w:tcW w:w="1557" w:type="dxa"/>
          </w:tcPr>
          <w:p w14:paraId="5CDEDB13" w14:textId="77C6FC9E" w:rsidR="003D0016" w:rsidRDefault="1BF1B9AD" w:rsidP="009D31E6">
            <w:pPr>
              <w:spacing w:after="0"/>
            </w:pPr>
            <w:ins w:id="25" w:author="Raul Segundo Fernandes" w:date="2021-09-13T16:55:00Z">
              <w:r>
                <w:t>23/08/2021</w:t>
              </w:r>
            </w:ins>
          </w:p>
        </w:tc>
        <w:tc>
          <w:tcPr>
            <w:tcW w:w="1417" w:type="dxa"/>
          </w:tcPr>
          <w:p w14:paraId="6C8756DE" w14:textId="7E6F0413" w:rsidR="003D0016" w:rsidRDefault="1BF1B9AD" w:rsidP="009D31E6">
            <w:pPr>
              <w:spacing w:after="0"/>
            </w:pPr>
            <w:ins w:id="26" w:author="Raul Segundo Fernandes" w:date="2021-09-13T16:55:00Z">
              <w:r>
                <w:t>03/09/2021</w:t>
              </w:r>
            </w:ins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F1C833A" w14:textId="77777777" w:rsidR="003D0016" w:rsidRDefault="003D0016" w:rsidP="009D31E6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6CBBD578" w:rsidR="003D0016" w:rsidRDefault="003D0016" w:rsidP="00F96B23"/>
    <w:p w14:paraId="7CF9554D" w14:textId="50FFB2CA" w:rsidR="002B278C" w:rsidRDefault="002B278C" w:rsidP="00F96B23"/>
    <w:p w14:paraId="7C7AE2FE" w14:textId="116334E5" w:rsidR="002B278C" w:rsidRDefault="002B278C" w:rsidP="00F96B23"/>
    <w:p w14:paraId="7F0FE2AE" w14:textId="1F782972" w:rsidR="002B278C" w:rsidRDefault="002B278C" w:rsidP="00F96B23"/>
    <w:p w14:paraId="5FDAB42F" w14:textId="77777777" w:rsidR="002B278C" w:rsidRDefault="002B278C" w:rsidP="00F96B23"/>
    <w:p w14:paraId="767DBE70" w14:textId="77777777" w:rsidR="002B278C" w:rsidRDefault="002B278C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740574CC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740574CC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A43EB5" w14:paraId="5A8AF1C5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1E062697" w:rsidR="00A43EB5" w:rsidRDefault="00A43EB5" w:rsidP="00A43EB5">
            <w:pPr>
              <w:spacing w:after="0"/>
            </w:pPr>
            <w:r>
              <w:lastRenderedPageBreak/>
              <w:t>Fichamento de conteúdo do AVA (Quinzena 2)</w:t>
            </w:r>
          </w:p>
        </w:tc>
        <w:tc>
          <w:tcPr>
            <w:tcW w:w="2832" w:type="dxa"/>
          </w:tcPr>
          <w:p w14:paraId="7D7E58F5" w14:textId="13F44942" w:rsidR="00A43EB5" w:rsidRDefault="7987CAD8" w:rsidP="00A43EB5">
            <w:pPr>
              <w:spacing w:after="0"/>
              <w:rPr>
                <w:ins w:id="27" w:author="Joao Carlos Da Silva Brito" w:date="2021-09-14T12:24:00Z"/>
              </w:rPr>
            </w:pPr>
            <w:ins w:id="28" w:author="Joao Carlos Da Silva Brito" w:date="2021-09-14T12:24:00Z">
              <w:r>
                <w:t>Leandro Pereira</w:t>
              </w:r>
            </w:ins>
          </w:p>
          <w:p w14:paraId="379004DA" w14:textId="6D7DB469" w:rsidR="00A43EB5" w:rsidRDefault="00A43EB5" w:rsidP="740574CC">
            <w:pPr>
              <w:spacing w:after="0"/>
            </w:pPr>
          </w:p>
        </w:tc>
        <w:tc>
          <w:tcPr>
            <w:tcW w:w="1557" w:type="dxa"/>
          </w:tcPr>
          <w:p w14:paraId="30CFF7C8" w14:textId="732AA674" w:rsidR="00A43EB5" w:rsidRDefault="2E7DE2DF" w:rsidP="00A43EB5">
            <w:pPr>
              <w:spacing w:after="0"/>
              <w:rPr>
                <w:ins w:id="29" w:author="Joao Carlos Da Silva Brito" w:date="2021-09-14T12:10:00Z"/>
              </w:rPr>
            </w:pPr>
            <w:ins w:id="30" w:author="Joao Carlos Da Silva Brito" w:date="2021-09-14T12:10:00Z">
              <w:r>
                <w:t>06/09/2021</w:t>
              </w:r>
            </w:ins>
          </w:p>
          <w:p w14:paraId="2B16F37E" w14:textId="35AD6ED0" w:rsidR="00A43EB5" w:rsidRDefault="00A43EB5" w:rsidP="740574CC">
            <w:pPr>
              <w:spacing w:after="0"/>
            </w:pPr>
          </w:p>
        </w:tc>
        <w:tc>
          <w:tcPr>
            <w:tcW w:w="1417" w:type="dxa"/>
          </w:tcPr>
          <w:p w14:paraId="2A87E983" w14:textId="1A027D4E" w:rsidR="00A43EB5" w:rsidRDefault="2E7DE2DF" w:rsidP="00A43EB5">
            <w:pPr>
              <w:spacing w:after="0"/>
            </w:pPr>
            <w:ins w:id="31" w:author="Joao Carlos Da Silva Brito" w:date="2021-09-14T12:10:00Z">
              <w:r>
                <w:t>06/09/2021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161E08" w14:textId="77777777" w:rsidR="00A43EB5" w:rsidRDefault="00A43EB5" w:rsidP="00A43EB5">
            <w:pPr>
              <w:spacing w:after="0"/>
            </w:pPr>
          </w:p>
        </w:tc>
      </w:tr>
      <w:tr w:rsidR="00A43EB5" w14:paraId="79CD2AE3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5727C3CD" w:rsidR="00A43EB5" w:rsidRDefault="00A43EB5" w:rsidP="00A43EB5">
            <w:pPr>
              <w:spacing w:after="0"/>
            </w:pPr>
            <w:r>
              <w:t>Reunião de alinhamento com orientadora</w:t>
            </w:r>
          </w:p>
        </w:tc>
        <w:tc>
          <w:tcPr>
            <w:tcW w:w="2832" w:type="dxa"/>
          </w:tcPr>
          <w:p w14:paraId="4011C743" w14:textId="68873F79" w:rsidR="00A43EB5" w:rsidRDefault="220E86B3" w:rsidP="6D982BE2">
            <w:pPr>
              <w:spacing w:after="0"/>
            </w:pPr>
            <w:ins w:id="32" w:author="Raul Segundo Fernandes" w:date="2021-09-13T17:03:00Z">
              <w:r w:rsidRPr="008B4E72">
                <w:t>Raul Segundo Fernandes,</w:t>
              </w:r>
              <w:r>
                <w:t xml:space="preserve"> Leandro Pereira, </w:t>
              </w:r>
              <w:r w:rsidRPr="6D982BE2">
                <w:rPr>
                  <w:rFonts w:eastAsia="Trebuchet MS" w:cs="Trebuchet MS"/>
                </w:rPr>
                <w:t>Lucas Bezerra de Macedo e João Carlos da Silva Brito</w:t>
              </w:r>
            </w:ins>
          </w:p>
        </w:tc>
        <w:tc>
          <w:tcPr>
            <w:tcW w:w="1557" w:type="dxa"/>
          </w:tcPr>
          <w:p w14:paraId="05161EB3" w14:textId="0F3F1E38" w:rsidR="00A43EB5" w:rsidRDefault="1DAFB485" w:rsidP="00A43EB5">
            <w:pPr>
              <w:spacing w:after="0"/>
            </w:pPr>
            <w:ins w:id="33" w:author="Raul Segundo Fernandes" w:date="2021-09-13T17:00:00Z">
              <w:r>
                <w:t>10/09/2021</w:t>
              </w:r>
            </w:ins>
          </w:p>
        </w:tc>
        <w:tc>
          <w:tcPr>
            <w:tcW w:w="1417" w:type="dxa"/>
          </w:tcPr>
          <w:p w14:paraId="3CA465D6" w14:textId="43603BD1" w:rsidR="00A43EB5" w:rsidRDefault="1DAFB485" w:rsidP="00A43EB5">
            <w:pPr>
              <w:spacing w:after="0"/>
            </w:pPr>
            <w:ins w:id="34" w:author="Raul Segundo Fernandes" w:date="2021-09-13T17:00:00Z">
              <w:r>
                <w:t>10/09/2021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9E38E0C" w14:textId="77777777" w:rsidR="00A43EB5" w:rsidRDefault="00A43EB5" w:rsidP="00A43EB5">
            <w:pPr>
              <w:spacing w:after="0"/>
            </w:pPr>
          </w:p>
        </w:tc>
      </w:tr>
      <w:tr w:rsidR="00A43EB5" w14:paraId="332DCCEB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4AF75713" w:rsidR="00A43EB5" w:rsidRDefault="00A43EB5" w:rsidP="00A43EB5">
            <w:pPr>
              <w:spacing w:after="0"/>
            </w:pPr>
            <w:r>
              <w:t>Reunião de checagem ou revisão de planejamento com membros da equipe</w:t>
            </w:r>
          </w:p>
        </w:tc>
        <w:tc>
          <w:tcPr>
            <w:tcW w:w="2832" w:type="dxa"/>
          </w:tcPr>
          <w:p w14:paraId="64EDEB3F" w14:textId="7E19211D" w:rsidR="00A43EB5" w:rsidRDefault="40A941C7" w:rsidP="00A43EB5">
            <w:pPr>
              <w:spacing w:after="0"/>
            </w:pPr>
            <w:ins w:id="35" w:author="Joao Carlos Da Silva Brito" w:date="2021-09-14T12:09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7794149B" w14:textId="32546792" w:rsidR="00A43EB5" w:rsidRDefault="40A941C7" w:rsidP="00A43EB5">
            <w:pPr>
              <w:spacing w:after="0"/>
              <w:rPr>
                <w:ins w:id="36" w:author="Joao Carlos Da Silva Brito" w:date="2021-09-14T12:10:00Z"/>
              </w:rPr>
            </w:pPr>
            <w:ins w:id="37" w:author="Joao Carlos Da Silva Brito" w:date="2021-09-14T12:10:00Z">
              <w:r>
                <w:t>17/09/2021</w:t>
              </w:r>
            </w:ins>
          </w:p>
          <w:p w14:paraId="1666C1A1" w14:textId="79F086A7" w:rsidR="00A43EB5" w:rsidRDefault="00A43EB5" w:rsidP="740574CC">
            <w:pPr>
              <w:spacing w:after="0"/>
            </w:pPr>
          </w:p>
        </w:tc>
        <w:tc>
          <w:tcPr>
            <w:tcW w:w="1417" w:type="dxa"/>
          </w:tcPr>
          <w:p w14:paraId="5AECF589" w14:textId="32546792" w:rsidR="00A43EB5" w:rsidRDefault="40A941C7" w:rsidP="00A43EB5">
            <w:pPr>
              <w:spacing w:after="0"/>
              <w:rPr>
                <w:ins w:id="38" w:author="Joao Carlos Da Silva Brito" w:date="2021-09-14T12:10:00Z"/>
              </w:rPr>
            </w:pPr>
            <w:ins w:id="39" w:author="Joao Carlos Da Silva Brito" w:date="2021-09-14T12:10:00Z">
              <w:r>
                <w:t>17/09/2021</w:t>
              </w:r>
            </w:ins>
          </w:p>
          <w:p w14:paraId="7F1F0CFC" w14:textId="56765BAC" w:rsidR="00A43EB5" w:rsidRDefault="00A43EB5" w:rsidP="740574CC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5421508" w14:textId="77777777" w:rsidR="00A43EB5" w:rsidRDefault="00A43EB5" w:rsidP="00A43EB5">
            <w:pPr>
              <w:spacing w:after="0"/>
            </w:pPr>
          </w:p>
        </w:tc>
      </w:tr>
      <w:tr w:rsidR="00A43EB5" w14:paraId="7631FBDA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48633DB" w14:textId="0F483128" w:rsidR="00A43EB5" w:rsidRDefault="00A43EB5" w:rsidP="00A43EB5">
            <w:pPr>
              <w:spacing w:after="0"/>
            </w:pPr>
            <w:r>
              <w:t>Defi</w:t>
            </w:r>
            <w:r w:rsidR="00611786">
              <w:t>nir o</w:t>
            </w:r>
            <w:r>
              <w:t xml:space="preserve"> tema e </w:t>
            </w:r>
            <w:r w:rsidR="00611786">
              <w:t xml:space="preserve">estipular o </w:t>
            </w:r>
            <w:r>
              <w:t>alinhamento com o tema gerador e projeto integrador</w:t>
            </w:r>
            <w:r w:rsidR="00611786">
              <w:t xml:space="preserve"> proposto pela UNIVESP</w:t>
            </w:r>
          </w:p>
        </w:tc>
        <w:tc>
          <w:tcPr>
            <w:tcW w:w="2832" w:type="dxa"/>
          </w:tcPr>
          <w:p w14:paraId="6B8030BF" w14:textId="7BCA88D5" w:rsidR="00A43EB5" w:rsidRDefault="008B4E72" w:rsidP="00A43EB5">
            <w:pPr>
              <w:spacing w:after="0"/>
            </w:pPr>
            <w:ins w:id="40" w:author="Joao Carlos Da Silva Brito" w:date="2021-09-14T12:09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2FDB0793" w14:textId="6CCEF466" w:rsidR="00A43EB5" w:rsidRDefault="61920DB9" w:rsidP="00A43EB5">
            <w:pPr>
              <w:spacing w:after="0"/>
            </w:pPr>
            <w:ins w:id="41" w:author="Joao Carlos Da Silva Brito" w:date="2021-09-14T12:33:00Z">
              <w:r>
                <w:t>06/09/2021</w:t>
              </w:r>
            </w:ins>
          </w:p>
        </w:tc>
        <w:tc>
          <w:tcPr>
            <w:tcW w:w="1417" w:type="dxa"/>
          </w:tcPr>
          <w:p w14:paraId="00BE535F" w14:textId="7398E251" w:rsidR="00A43EB5" w:rsidRDefault="00C428BE" w:rsidP="00A43EB5">
            <w:pPr>
              <w:spacing w:after="0"/>
            </w:pPr>
            <w:r>
              <w:t>19</w:t>
            </w:r>
            <w:ins w:id="42" w:author="Joao Carlos Da Silva Brito" w:date="2021-09-14T12:33:00Z">
              <w:r w:rsidR="61920DB9">
                <w:t>/09/2</w:t>
              </w:r>
            </w:ins>
            <w:ins w:id="43" w:author="Joao Carlos Da Silva Brito" w:date="2021-09-14T12:34:00Z">
              <w:r w:rsidR="61920DB9">
                <w:t>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0910322" w14:textId="77777777" w:rsidR="00A43EB5" w:rsidRDefault="00A43EB5" w:rsidP="00A43EB5">
            <w:pPr>
              <w:spacing w:after="0"/>
            </w:pPr>
          </w:p>
        </w:tc>
      </w:tr>
      <w:tr w:rsidR="00A43EB5" w14:paraId="4C5C6B66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C56BAEC" w14:textId="74D1C014" w:rsidR="00A43EB5" w:rsidRDefault="00A43EB5" w:rsidP="00A43EB5">
            <w:pPr>
              <w:spacing w:after="0"/>
            </w:pPr>
            <w:r>
              <w:lastRenderedPageBreak/>
              <w:t>Desenvol</w:t>
            </w:r>
            <w:r w:rsidR="00611786">
              <w:t>ver o</w:t>
            </w:r>
            <w:r>
              <w:t xml:space="preserve"> cronograma de ações considerando as 7 quinzenas da disciplina.</w:t>
            </w:r>
          </w:p>
        </w:tc>
        <w:tc>
          <w:tcPr>
            <w:tcW w:w="2832" w:type="dxa"/>
          </w:tcPr>
          <w:p w14:paraId="364DDEA1" w14:textId="2E51D947" w:rsidR="00A43EB5" w:rsidRDefault="008B4E72" w:rsidP="008B4E72">
            <w:pPr>
              <w:spacing w:after="0"/>
            </w:pPr>
            <w:ins w:id="44" w:author="Joao Carlos Da Silva Brito" w:date="2021-09-14T12:09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646299BB" w14:textId="40B31CEE" w:rsidR="00A43EB5" w:rsidRDefault="42BB8CB5" w:rsidP="00A43EB5">
            <w:pPr>
              <w:spacing w:after="0"/>
            </w:pPr>
            <w:ins w:id="45" w:author="Joao Carlos Da Silva Brito" w:date="2021-09-14T12:34:00Z">
              <w:r>
                <w:t>06/09/2021</w:t>
              </w:r>
            </w:ins>
          </w:p>
        </w:tc>
        <w:tc>
          <w:tcPr>
            <w:tcW w:w="1417" w:type="dxa"/>
          </w:tcPr>
          <w:p w14:paraId="35B09392" w14:textId="709FE741" w:rsidR="00A43EB5" w:rsidRDefault="00850ABB" w:rsidP="00A43EB5">
            <w:pPr>
              <w:spacing w:after="0"/>
            </w:pPr>
            <w:r>
              <w:t>17</w:t>
            </w:r>
            <w:ins w:id="46" w:author="Joao Carlos Da Silva Brito" w:date="2021-09-14T12:34:00Z">
              <w:r w:rsidR="42BB8CB5">
                <w:t>/09/2021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21A0C73" w14:textId="77777777" w:rsidR="00A43EB5" w:rsidRDefault="00A43EB5" w:rsidP="00A43EB5">
            <w:pPr>
              <w:spacing w:after="0"/>
            </w:pPr>
          </w:p>
        </w:tc>
      </w:tr>
      <w:tr w:rsidR="740574CC" w14:paraId="3BA43B86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052D66A" w14:textId="2BB60217" w:rsidR="5411C621" w:rsidRDefault="5411C621" w:rsidP="740574CC">
            <w:pPr>
              <w:spacing w:after="0"/>
            </w:pPr>
            <w:r>
              <w:t>Revisar o plano de ação e realizar entrega no AVA.</w:t>
            </w:r>
          </w:p>
        </w:tc>
        <w:tc>
          <w:tcPr>
            <w:tcW w:w="2832" w:type="dxa"/>
          </w:tcPr>
          <w:p w14:paraId="1874BD01" w14:textId="778B351C" w:rsidR="183A8AE4" w:rsidRDefault="183A8AE4" w:rsidP="740574CC">
            <w:pPr>
              <w:spacing w:after="0"/>
            </w:pPr>
            <w:ins w:id="47" w:author="Joao Carlos Da Silva Brito" w:date="2021-09-14T12:11:00Z">
              <w:r>
                <w:t>Leandro Pereira e João Carlos da Silva Brito</w:t>
              </w:r>
            </w:ins>
          </w:p>
        </w:tc>
        <w:tc>
          <w:tcPr>
            <w:tcW w:w="1557" w:type="dxa"/>
          </w:tcPr>
          <w:p w14:paraId="174ED786" w14:textId="0ED6A95A" w:rsidR="183A8AE4" w:rsidRDefault="00850ABB" w:rsidP="740574CC">
            <w:pPr>
              <w:rPr>
                <w:ins w:id="48" w:author="Joao Carlos Da Silva Brito" w:date="2021-09-14T12:11:00Z"/>
              </w:rPr>
            </w:pPr>
            <w:r>
              <w:t>17</w:t>
            </w:r>
            <w:ins w:id="49" w:author="Joao Carlos Da Silva Brito" w:date="2021-09-14T12:11:00Z">
              <w:r w:rsidR="183A8AE4">
                <w:t>/09/2021</w:t>
              </w:r>
            </w:ins>
          </w:p>
          <w:p w14:paraId="03F39A32" w14:textId="68212F41" w:rsidR="740574CC" w:rsidRDefault="740574CC" w:rsidP="740574CC"/>
        </w:tc>
        <w:tc>
          <w:tcPr>
            <w:tcW w:w="1417" w:type="dxa"/>
          </w:tcPr>
          <w:p w14:paraId="1AD3BBD6" w14:textId="7C2FDA7D" w:rsidR="183A8AE4" w:rsidRDefault="00850ABB" w:rsidP="740574CC">
            <w:r>
              <w:t>19</w:t>
            </w:r>
            <w:ins w:id="50" w:author="Joao Carlos Da Silva Brito" w:date="2021-09-14T12:11:00Z">
              <w:r w:rsidR="183A8AE4">
                <w:t>/09/2021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249AB43" w14:textId="60C61428" w:rsidR="740574CC" w:rsidRDefault="740574CC" w:rsidP="740574CC"/>
        </w:tc>
      </w:tr>
    </w:tbl>
    <w:p w14:paraId="534C24F0" w14:textId="38061F63" w:rsidR="007F2131" w:rsidRDefault="007F2131" w:rsidP="00F96B23"/>
    <w:p w14:paraId="5DEEE2B1" w14:textId="307B9650" w:rsidR="004C6046" w:rsidRDefault="004C6046" w:rsidP="00F96B23"/>
    <w:p w14:paraId="10425820" w14:textId="5C3B8E07" w:rsidR="004C6046" w:rsidRDefault="004C6046" w:rsidP="00F96B23"/>
    <w:p w14:paraId="73C48A8A" w14:textId="5603D4D4" w:rsidR="004C6046" w:rsidRDefault="004C6046" w:rsidP="00F96B23"/>
    <w:p w14:paraId="6C08BD3A" w14:textId="77777777" w:rsidR="004C6046" w:rsidRDefault="004C6046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740574CC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740574CC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611786" w14:paraId="046F9597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90BCDCF" w14:textId="46F2A2C8" w:rsidR="00611786" w:rsidRPr="00611786" w:rsidRDefault="00611786" w:rsidP="00611786">
            <w:pPr>
              <w:spacing w:after="0"/>
            </w:pPr>
            <w:r>
              <w:lastRenderedPageBreak/>
              <w:t>Fichamento de conteúdo do AVA (Quinzena 3)</w:t>
            </w:r>
          </w:p>
        </w:tc>
        <w:tc>
          <w:tcPr>
            <w:tcW w:w="2832" w:type="dxa"/>
          </w:tcPr>
          <w:p w14:paraId="44E348C1" w14:textId="68471D2E" w:rsidR="00611786" w:rsidRDefault="22AF4697" w:rsidP="740574CC">
            <w:pPr>
              <w:spacing w:after="0"/>
            </w:pPr>
            <w:ins w:id="51" w:author="Joao Carlos Da Silva Brito" w:date="2021-09-14T12:26:00Z">
              <w:r w:rsidRPr="008B4E72">
                <w:t>João Carlos da Silva Brito</w:t>
              </w:r>
            </w:ins>
          </w:p>
        </w:tc>
        <w:tc>
          <w:tcPr>
            <w:tcW w:w="1557" w:type="dxa"/>
          </w:tcPr>
          <w:p w14:paraId="080E2D65" w14:textId="5F84D304" w:rsidR="00611786" w:rsidRDefault="797F0D54" w:rsidP="00611786">
            <w:pPr>
              <w:spacing w:after="0"/>
              <w:rPr>
                <w:ins w:id="52" w:author="Joao Carlos Da Silva Brito" w:date="2021-09-14T12:12:00Z"/>
              </w:rPr>
            </w:pPr>
            <w:ins w:id="53" w:author="Joao Carlos Da Silva Brito" w:date="2021-09-14T12:12:00Z">
              <w:r>
                <w:t>20/09/2021</w:t>
              </w:r>
            </w:ins>
          </w:p>
          <w:p w14:paraId="5E6AE3B0" w14:textId="5853A97D" w:rsidR="00611786" w:rsidRDefault="00611786" w:rsidP="740574CC">
            <w:pPr>
              <w:spacing w:after="0"/>
            </w:pPr>
          </w:p>
        </w:tc>
        <w:tc>
          <w:tcPr>
            <w:tcW w:w="1417" w:type="dxa"/>
          </w:tcPr>
          <w:p w14:paraId="45ADAD08" w14:textId="64F854B2" w:rsidR="00611786" w:rsidRDefault="797F0D54" w:rsidP="00611786">
            <w:pPr>
              <w:spacing w:after="0"/>
            </w:pPr>
            <w:ins w:id="54" w:author="Joao Carlos Da Silva Brito" w:date="2021-09-14T12:12:00Z">
              <w:r>
                <w:t>20/09/2021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2D3DA6F" w14:textId="77777777" w:rsidR="00611786" w:rsidRDefault="00611786" w:rsidP="00611786">
            <w:pPr>
              <w:spacing w:after="0"/>
            </w:pPr>
          </w:p>
        </w:tc>
      </w:tr>
      <w:tr w:rsidR="00611786" w14:paraId="1667FA57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46EEE66" w14:textId="5A5FC7FD" w:rsidR="00611786" w:rsidRPr="00611786" w:rsidRDefault="00611786" w:rsidP="00611786">
            <w:pPr>
              <w:spacing w:after="0"/>
            </w:pPr>
            <w:r>
              <w:t>Reunião de alinhamento com orientadora</w:t>
            </w:r>
          </w:p>
        </w:tc>
        <w:tc>
          <w:tcPr>
            <w:tcW w:w="2832" w:type="dxa"/>
          </w:tcPr>
          <w:p w14:paraId="7EBC7DD7" w14:textId="5426DFE2" w:rsidR="00611786" w:rsidRDefault="16701FB5" w:rsidP="00611786">
            <w:pPr>
              <w:spacing w:after="0"/>
            </w:pPr>
            <w:ins w:id="55" w:author="Joao Carlos Da Silva Brito" w:date="2021-09-14T12:11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6F3BF7FA" w14:textId="6CF435A5" w:rsidR="00611786" w:rsidRDefault="189F265D" w:rsidP="00611786">
            <w:pPr>
              <w:spacing w:after="0"/>
              <w:rPr>
                <w:ins w:id="56" w:author="Joao Carlos Da Silva Brito" w:date="2021-09-14T12:12:00Z"/>
              </w:rPr>
            </w:pPr>
            <w:ins w:id="57" w:author="Joao Carlos Da Silva Brito" w:date="2021-09-14T12:12:00Z">
              <w:r>
                <w:t>24/09/2021</w:t>
              </w:r>
            </w:ins>
          </w:p>
          <w:p w14:paraId="2034A98D" w14:textId="50870717" w:rsidR="00611786" w:rsidRDefault="00611786" w:rsidP="740574CC">
            <w:pPr>
              <w:spacing w:after="0"/>
            </w:pPr>
          </w:p>
        </w:tc>
        <w:tc>
          <w:tcPr>
            <w:tcW w:w="1417" w:type="dxa"/>
          </w:tcPr>
          <w:p w14:paraId="48B60F4E" w14:textId="6CF435A5" w:rsidR="00611786" w:rsidRDefault="189F265D" w:rsidP="00611786">
            <w:pPr>
              <w:spacing w:after="0"/>
              <w:rPr>
                <w:ins w:id="58" w:author="Joao Carlos Da Silva Brito" w:date="2021-09-14T12:12:00Z"/>
              </w:rPr>
            </w:pPr>
            <w:ins w:id="59" w:author="Joao Carlos Da Silva Brito" w:date="2021-09-14T12:12:00Z">
              <w:r>
                <w:t>24/09/2021</w:t>
              </w:r>
            </w:ins>
          </w:p>
          <w:p w14:paraId="1F595739" w14:textId="7F8B23DD" w:rsidR="00611786" w:rsidRDefault="00611786" w:rsidP="740574CC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173E6BF" w14:textId="77777777" w:rsidR="00611786" w:rsidRDefault="00611786" w:rsidP="00611786">
            <w:pPr>
              <w:spacing w:after="0"/>
            </w:pPr>
          </w:p>
        </w:tc>
      </w:tr>
      <w:tr w:rsidR="00611786" w14:paraId="11893CDC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121A5D9" w14:textId="278810B3" w:rsidR="00611786" w:rsidRPr="00611786" w:rsidRDefault="00611786" w:rsidP="00611786">
            <w:pPr>
              <w:spacing w:after="0"/>
            </w:pPr>
            <w:r>
              <w:t>Reunião de checagem ou revisão de planejamento com membros da equipe</w:t>
            </w:r>
          </w:p>
        </w:tc>
        <w:tc>
          <w:tcPr>
            <w:tcW w:w="2832" w:type="dxa"/>
          </w:tcPr>
          <w:p w14:paraId="42E44FD2" w14:textId="10892F5C" w:rsidR="00611786" w:rsidRDefault="2E042458" w:rsidP="00611786">
            <w:pPr>
              <w:spacing w:after="0"/>
            </w:pPr>
            <w:ins w:id="60" w:author="Joao Carlos Da Silva Brito" w:date="2021-09-14T12:11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47D9672D" w14:textId="3269C3A8" w:rsidR="00611786" w:rsidRDefault="00683C03" w:rsidP="00611786">
            <w:pPr>
              <w:spacing w:after="0"/>
              <w:rPr>
                <w:ins w:id="61" w:author="Joao Carlos Da Silva Brito" w:date="2021-09-14T12:12:00Z"/>
              </w:rPr>
            </w:pPr>
            <w:r>
              <w:t>25/09/2021</w:t>
            </w:r>
          </w:p>
          <w:p w14:paraId="4BD70AE6" w14:textId="0B738326" w:rsidR="00611786" w:rsidRDefault="00611786" w:rsidP="740574CC">
            <w:pPr>
              <w:spacing w:after="0"/>
            </w:pPr>
          </w:p>
        </w:tc>
        <w:tc>
          <w:tcPr>
            <w:tcW w:w="1417" w:type="dxa"/>
          </w:tcPr>
          <w:p w14:paraId="03746BAB" w14:textId="10259E71" w:rsidR="00611786" w:rsidRDefault="00683C03" w:rsidP="00611786">
            <w:pPr>
              <w:spacing w:after="0"/>
              <w:rPr>
                <w:ins w:id="62" w:author="Joao Carlos Da Silva Brito" w:date="2021-09-14T12:12:00Z"/>
              </w:rPr>
            </w:pPr>
            <w:r>
              <w:t>25/09/2021</w:t>
            </w:r>
          </w:p>
          <w:p w14:paraId="13C9EAB4" w14:textId="686BCBB5" w:rsidR="00611786" w:rsidRDefault="00611786" w:rsidP="740574CC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43DCA5D" w14:textId="77777777" w:rsidR="00611786" w:rsidRDefault="00611786" w:rsidP="00611786">
            <w:pPr>
              <w:spacing w:after="0"/>
            </w:pPr>
          </w:p>
        </w:tc>
      </w:tr>
      <w:tr w:rsidR="00611786" w14:paraId="43B882DF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85FB446" w14:textId="389A5C40" w:rsidR="00611786" w:rsidRPr="00A43EB5" w:rsidRDefault="00611786" w:rsidP="00611786">
            <w:pPr>
              <w:spacing w:after="0"/>
            </w:pPr>
            <w:r w:rsidRPr="00611786">
              <w:t>Elaborar</w:t>
            </w:r>
            <w:r>
              <w:t xml:space="preserve"> </w:t>
            </w:r>
            <w:r w:rsidRPr="00611786">
              <w:t xml:space="preserve">roteiro de </w:t>
            </w:r>
            <w:r>
              <w:t>e</w:t>
            </w:r>
            <w:r w:rsidRPr="00611786">
              <w:t>ntrevistas</w:t>
            </w:r>
            <w:r>
              <w:t xml:space="preserve"> para interação com a comunidade e aplicá-lo</w:t>
            </w:r>
          </w:p>
        </w:tc>
        <w:tc>
          <w:tcPr>
            <w:tcW w:w="2832" w:type="dxa"/>
          </w:tcPr>
          <w:p w14:paraId="0A93C6F6" w14:textId="3654EF3C" w:rsidR="00611786" w:rsidRDefault="008B4E72" w:rsidP="00611786">
            <w:pPr>
              <w:spacing w:after="0"/>
            </w:pPr>
            <w:ins w:id="63" w:author="Joao Carlos Da Silva Brito" w:date="2021-09-14T12:11:00Z">
              <w:r>
                <w:t>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624483A3" w14:textId="28A23345" w:rsidR="00611786" w:rsidRDefault="2B4B1DA9" w:rsidP="00611786">
            <w:pPr>
              <w:spacing w:after="0"/>
            </w:pPr>
            <w:ins w:id="64" w:author="Joao Carlos Da Silva Brito" w:date="2021-09-14T12:35:00Z">
              <w:r>
                <w:t>2</w:t>
              </w:r>
            </w:ins>
            <w:r w:rsidR="00683C03">
              <w:t>1</w:t>
            </w:r>
            <w:ins w:id="65" w:author="Joao Carlos Da Silva Brito" w:date="2021-09-14T12:35:00Z">
              <w:r>
                <w:t>/09/2021</w:t>
              </w:r>
            </w:ins>
          </w:p>
        </w:tc>
        <w:tc>
          <w:tcPr>
            <w:tcW w:w="1417" w:type="dxa"/>
          </w:tcPr>
          <w:p w14:paraId="797AEDDC" w14:textId="469E3A31" w:rsidR="00611786" w:rsidRDefault="00683C03" w:rsidP="00611786">
            <w:pPr>
              <w:spacing w:after="0"/>
            </w:pPr>
            <w:r>
              <w:t>2</w:t>
            </w:r>
            <w:r w:rsidR="007A6473">
              <w:t>2</w:t>
            </w:r>
            <w:ins w:id="66" w:author="Joao Carlos Da Silva Brito" w:date="2021-09-14T12:35:00Z">
              <w:r w:rsidR="2B4B1DA9">
                <w:t>/</w:t>
              </w:r>
            </w:ins>
            <w:r>
              <w:t>09</w:t>
            </w:r>
            <w:ins w:id="67" w:author="Joao Carlos Da Silva Brito" w:date="2021-09-14T12:35:00Z">
              <w:r w:rsidR="2B4B1DA9">
                <w:t>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C041577" w14:textId="77777777" w:rsidR="00611786" w:rsidRDefault="00611786" w:rsidP="00611786">
            <w:pPr>
              <w:spacing w:after="0"/>
            </w:pPr>
          </w:p>
        </w:tc>
      </w:tr>
      <w:tr w:rsidR="00611786" w14:paraId="5A76AADD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C31804" w14:textId="1296FA2F" w:rsidR="00611786" w:rsidRPr="00611786" w:rsidRDefault="00611786" w:rsidP="00611786">
            <w:pPr>
              <w:spacing w:after="0"/>
            </w:pPr>
            <w:r>
              <w:lastRenderedPageBreak/>
              <w:t>Reunião de membros da equipe para análise dos dados obtidos com as eventuais entrevistas.</w:t>
            </w:r>
          </w:p>
        </w:tc>
        <w:tc>
          <w:tcPr>
            <w:tcW w:w="2832" w:type="dxa"/>
          </w:tcPr>
          <w:p w14:paraId="697D1496" w14:textId="3C0BF3C8" w:rsidR="00611786" w:rsidRDefault="252A7961" w:rsidP="00611786">
            <w:pPr>
              <w:spacing w:after="0"/>
            </w:pPr>
            <w:ins w:id="68" w:author="Joao Carlos Da Silva Brito" w:date="2021-09-14T12:11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7E8BB51A" w14:textId="472850A3" w:rsidR="00611786" w:rsidRDefault="00683C03" w:rsidP="00611786">
            <w:pPr>
              <w:spacing w:after="0"/>
            </w:pPr>
            <w:r>
              <w:t>2</w:t>
            </w:r>
            <w:r w:rsidR="007A6473">
              <w:t>5</w:t>
            </w:r>
            <w:r>
              <w:t>/09/2021</w:t>
            </w:r>
          </w:p>
        </w:tc>
        <w:tc>
          <w:tcPr>
            <w:tcW w:w="1417" w:type="dxa"/>
          </w:tcPr>
          <w:p w14:paraId="50AF94E4" w14:textId="5361742B" w:rsidR="00611786" w:rsidRDefault="00683C03" w:rsidP="00611786">
            <w:pPr>
              <w:spacing w:after="0"/>
            </w:pPr>
            <w:r>
              <w:t>2</w:t>
            </w:r>
            <w:r w:rsidR="007A6473">
              <w:t>5</w:t>
            </w:r>
            <w:r>
              <w:t>/09/2021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AEFBEC6" w14:textId="77777777" w:rsidR="00611786" w:rsidRDefault="00611786" w:rsidP="00611786">
            <w:pPr>
              <w:spacing w:after="0"/>
            </w:pPr>
          </w:p>
        </w:tc>
      </w:tr>
      <w:tr w:rsidR="00611786" w14:paraId="15F2FC1A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46236E0" w14:textId="2F99C08F" w:rsidR="00611786" w:rsidRPr="00A43EB5" w:rsidRDefault="00611786" w:rsidP="00611786">
            <w:pPr>
              <w:spacing w:after="0"/>
            </w:pPr>
            <w:r>
              <w:t xml:space="preserve">Definir </w:t>
            </w:r>
            <w:r w:rsidRPr="00333771">
              <w:t>o</w:t>
            </w:r>
            <w:r>
              <w:t xml:space="preserve"> título do trabalho</w:t>
            </w:r>
          </w:p>
        </w:tc>
        <w:tc>
          <w:tcPr>
            <w:tcW w:w="2832" w:type="dxa"/>
          </w:tcPr>
          <w:p w14:paraId="16DFEA0C" w14:textId="296B2F53" w:rsidR="00611786" w:rsidRDefault="008B4E72" w:rsidP="00611786">
            <w:pPr>
              <w:spacing w:after="0"/>
            </w:pPr>
            <w:ins w:id="69" w:author="Joao Carlos Da Silva Brito" w:date="2021-09-14T12:11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27228A74" w14:textId="796D00A5" w:rsidR="00611786" w:rsidRDefault="00683C03" w:rsidP="00611786">
            <w:pPr>
              <w:spacing w:after="0"/>
            </w:pPr>
            <w:r>
              <w:t>2</w:t>
            </w:r>
            <w:r w:rsidR="007A6473">
              <w:t>2</w:t>
            </w:r>
            <w:r>
              <w:t>/09/2021</w:t>
            </w:r>
          </w:p>
        </w:tc>
        <w:tc>
          <w:tcPr>
            <w:tcW w:w="1417" w:type="dxa"/>
          </w:tcPr>
          <w:p w14:paraId="7326518A" w14:textId="5EE706FC" w:rsidR="00611786" w:rsidRDefault="00683C03" w:rsidP="00611786">
            <w:pPr>
              <w:spacing w:after="0"/>
            </w:pPr>
            <w:r>
              <w:t>2</w:t>
            </w:r>
            <w:r w:rsidR="007A6473">
              <w:t>2</w:t>
            </w:r>
            <w:r>
              <w:t>/09/2021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0130D53" w14:textId="77777777" w:rsidR="00611786" w:rsidRDefault="00611786" w:rsidP="00611786">
            <w:pPr>
              <w:spacing w:after="0"/>
            </w:pPr>
          </w:p>
        </w:tc>
      </w:tr>
      <w:tr w:rsidR="00611786" w14:paraId="1C76FB2E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4D6D55E" w14:textId="370F495A" w:rsidR="00611786" w:rsidRDefault="00611786" w:rsidP="00611786">
            <w:pPr>
              <w:spacing w:after="0"/>
            </w:pPr>
            <w:r w:rsidRPr="00A43EB5">
              <w:t>Constr</w:t>
            </w:r>
            <w:r>
              <w:t>uir</w:t>
            </w:r>
            <w:r w:rsidRPr="00A43EB5">
              <w:t xml:space="preserve"> o diagrama de contexto (visão alto nível do sistema)</w:t>
            </w:r>
          </w:p>
        </w:tc>
        <w:tc>
          <w:tcPr>
            <w:tcW w:w="2832" w:type="dxa"/>
          </w:tcPr>
          <w:p w14:paraId="50C44EBD" w14:textId="10033EA6" w:rsidR="00611786" w:rsidRDefault="008B4E72" w:rsidP="00611786">
            <w:pPr>
              <w:spacing w:after="0"/>
            </w:pPr>
            <w:ins w:id="70" w:author="Joao Carlos Da Silva Brito" w:date="2021-09-14T12:11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160D8F77" w14:textId="36E5E3CD" w:rsidR="00611786" w:rsidRDefault="00683C03" w:rsidP="740574CC">
            <w:pPr>
              <w:spacing w:after="0"/>
            </w:pPr>
            <w:r>
              <w:t>26/09/2021</w:t>
            </w:r>
          </w:p>
        </w:tc>
        <w:tc>
          <w:tcPr>
            <w:tcW w:w="1417" w:type="dxa"/>
          </w:tcPr>
          <w:p w14:paraId="214583CD" w14:textId="37E2C52D" w:rsidR="00611786" w:rsidRDefault="007A6473" w:rsidP="00611786">
            <w:pPr>
              <w:spacing w:after="0"/>
            </w:pPr>
            <w:r>
              <w:t>27/09/2021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2DE1276" w14:textId="77777777" w:rsidR="00611786" w:rsidRDefault="00611786" w:rsidP="00611786">
            <w:pPr>
              <w:spacing w:after="0"/>
            </w:pPr>
          </w:p>
        </w:tc>
      </w:tr>
      <w:tr w:rsidR="007A6473" w14:paraId="221E81B5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B8EE40A" w14:textId="0AADC0EB" w:rsidR="007A6473" w:rsidRDefault="007A6473" w:rsidP="007A6473">
            <w:pPr>
              <w:spacing w:after="0"/>
            </w:pPr>
            <w:r w:rsidRPr="00611786">
              <w:t>Listar eventos (ações que usuário realiza na possível solução</w:t>
            </w:r>
            <w:r>
              <w:t>)</w:t>
            </w:r>
          </w:p>
        </w:tc>
        <w:tc>
          <w:tcPr>
            <w:tcW w:w="2832" w:type="dxa"/>
          </w:tcPr>
          <w:p w14:paraId="53CF1352" w14:textId="7FC8B39E" w:rsidR="007A6473" w:rsidRDefault="007A6473" w:rsidP="007A6473">
            <w:pPr>
              <w:spacing w:after="0"/>
            </w:pPr>
            <w:ins w:id="71" w:author="Joao Carlos Da Silva Brito" w:date="2021-09-14T12:11:00Z">
              <w:r>
                <w:t>Cleyton Vidal Ananias, João Carlos da Silva Brito, Leandro Pereira</w:t>
              </w:r>
            </w:ins>
          </w:p>
        </w:tc>
        <w:tc>
          <w:tcPr>
            <w:tcW w:w="1557" w:type="dxa"/>
          </w:tcPr>
          <w:p w14:paraId="4A2519C3" w14:textId="6734F6CD" w:rsidR="007A6473" w:rsidRDefault="007A6473" w:rsidP="007A6473">
            <w:pPr>
              <w:spacing w:after="0"/>
            </w:pPr>
            <w:r>
              <w:t>26/09/2021</w:t>
            </w:r>
          </w:p>
        </w:tc>
        <w:tc>
          <w:tcPr>
            <w:tcW w:w="1417" w:type="dxa"/>
          </w:tcPr>
          <w:p w14:paraId="0C5A3A0A" w14:textId="1F0550A4" w:rsidR="007A6473" w:rsidRDefault="007A6473" w:rsidP="007A6473">
            <w:pPr>
              <w:spacing w:after="0"/>
            </w:pPr>
            <w:r>
              <w:t>27/09/2021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C715032" w14:textId="77777777" w:rsidR="007A6473" w:rsidRDefault="007A6473" w:rsidP="007A6473">
            <w:pPr>
              <w:spacing w:after="0"/>
            </w:pPr>
          </w:p>
        </w:tc>
      </w:tr>
      <w:tr w:rsidR="00683C03" w14:paraId="71B16506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762B3D4" w14:textId="00BC812C" w:rsidR="00683C03" w:rsidRDefault="00683C03" w:rsidP="00683C03">
            <w:pPr>
              <w:spacing w:after="0"/>
            </w:pPr>
            <w:r w:rsidRPr="00611786">
              <w:lastRenderedPageBreak/>
              <w:t>Conceber DER (Diagrama de Entidade - Relacionamento)</w:t>
            </w:r>
          </w:p>
        </w:tc>
        <w:tc>
          <w:tcPr>
            <w:tcW w:w="2832" w:type="dxa"/>
          </w:tcPr>
          <w:p w14:paraId="709992E5" w14:textId="211F7E42" w:rsidR="00683C03" w:rsidRDefault="00683C03" w:rsidP="00683C03">
            <w:pPr>
              <w:spacing w:after="0"/>
            </w:pPr>
            <w:ins w:id="72" w:author="Joao Carlos Da Silva Brito" w:date="2021-09-14T12:11:00Z">
              <w:r>
                <w:t>Lucas Bezerra de Macedo, Raul Segundo Fernandes, Thais de Macedo Costa</w:t>
              </w:r>
            </w:ins>
          </w:p>
        </w:tc>
        <w:tc>
          <w:tcPr>
            <w:tcW w:w="1557" w:type="dxa"/>
          </w:tcPr>
          <w:p w14:paraId="4EA554F3" w14:textId="78FD7322" w:rsidR="00683C03" w:rsidRDefault="00683C03" w:rsidP="00683C03">
            <w:pPr>
              <w:spacing w:after="0"/>
            </w:pPr>
            <w:r>
              <w:t>2</w:t>
            </w:r>
            <w:r w:rsidR="007A6473">
              <w:t>7</w:t>
            </w:r>
            <w:r>
              <w:t>/09/2021</w:t>
            </w:r>
          </w:p>
        </w:tc>
        <w:tc>
          <w:tcPr>
            <w:tcW w:w="1417" w:type="dxa"/>
          </w:tcPr>
          <w:p w14:paraId="37B8CE90" w14:textId="140DDA07" w:rsidR="00683C03" w:rsidRDefault="007A6473" w:rsidP="00683C03">
            <w:pPr>
              <w:spacing w:after="0"/>
            </w:pPr>
            <w:r>
              <w:t>28</w:t>
            </w:r>
            <w:r w:rsidR="00683C03">
              <w:t>/</w:t>
            </w:r>
            <w:r>
              <w:t>09</w:t>
            </w:r>
            <w:r w:rsidR="00683C03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7D92D73" w14:textId="77777777" w:rsidR="00683C03" w:rsidRDefault="00683C03" w:rsidP="00683C03">
            <w:pPr>
              <w:spacing w:after="0"/>
            </w:pPr>
          </w:p>
        </w:tc>
      </w:tr>
      <w:tr w:rsidR="00683C03" w14:paraId="27D2D916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CFD9047" w14:textId="6B05715E" w:rsidR="00683C03" w:rsidRPr="00611786" w:rsidRDefault="00683C03" w:rsidP="00683C03">
            <w:pPr>
              <w:spacing w:after="0"/>
            </w:pPr>
            <w:r w:rsidRPr="00611786">
              <w:t>Desenvolver o diagrama de estrutura dado</w:t>
            </w:r>
            <w:r>
              <w:t>s.</w:t>
            </w:r>
          </w:p>
        </w:tc>
        <w:tc>
          <w:tcPr>
            <w:tcW w:w="2832" w:type="dxa"/>
          </w:tcPr>
          <w:p w14:paraId="0694E503" w14:textId="6A7E90E5" w:rsidR="00683C03" w:rsidRDefault="00683C03" w:rsidP="00683C03">
            <w:pPr>
              <w:spacing w:after="0"/>
            </w:pPr>
            <w:ins w:id="73" w:author="Joao Carlos Da Silva Brito" w:date="2021-09-14T12:11:00Z">
              <w:r>
                <w:t>Cleyton Vidal Ananias, João Carlos da Silva Brito, Leandro Pereira</w:t>
              </w:r>
            </w:ins>
          </w:p>
        </w:tc>
        <w:tc>
          <w:tcPr>
            <w:tcW w:w="1557" w:type="dxa"/>
          </w:tcPr>
          <w:p w14:paraId="1922692D" w14:textId="17560764" w:rsidR="00683C03" w:rsidRDefault="00683C03" w:rsidP="00683C03">
            <w:pPr>
              <w:spacing w:after="0"/>
            </w:pPr>
            <w:r>
              <w:t>2</w:t>
            </w:r>
            <w:r w:rsidR="007A6473">
              <w:t>8</w:t>
            </w:r>
            <w:r>
              <w:t>/09/2021</w:t>
            </w:r>
          </w:p>
        </w:tc>
        <w:tc>
          <w:tcPr>
            <w:tcW w:w="1417" w:type="dxa"/>
          </w:tcPr>
          <w:p w14:paraId="5829A8F4" w14:textId="719316F7" w:rsidR="00683C03" w:rsidRDefault="007A6473" w:rsidP="00683C03">
            <w:pPr>
              <w:spacing w:after="0"/>
            </w:pPr>
            <w:r>
              <w:t>29</w:t>
            </w:r>
            <w:r w:rsidR="00683C03">
              <w:t>/</w:t>
            </w:r>
            <w:r>
              <w:t>09</w:t>
            </w:r>
            <w:r w:rsidR="00683C03">
              <w:t>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1438F07" w14:textId="77777777" w:rsidR="00683C03" w:rsidRDefault="00683C03" w:rsidP="00683C03">
            <w:pPr>
              <w:spacing w:after="0"/>
            </w:pPr>
          </w:p>
        </w:tc>
      </w:tr>
      <w:tr w:rsidR="007A6473" w14:paraId="7A8C52A9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BA1EFB5" w14:textId="147996A4" w:rsidR="007A6473" w:rsidRPr="00611786" w:rsidRDefault="007A6473" w:rsidP="007A6473">
            <w:pPr>
              <w:spacing w:after="0"/>
            </w:pPr>
            <w:r w:rsidRPr="00611786">
              <w:t>Elaborar o dicionário de dados (identificação de tabelas e normalizações)</w:t>
            </w:r>
          </w:p>
        </w:tc>
        <w:tc>
          <w:tcPr>
            <w:tcW w:w="2832" w:type="dxa"/>
          </w:tcPr>
          <w:p w14:paraId="4E75D788" w14:textId="6DAC28CF" w:rsidR="007A6473" w:rsidRDefault="007A6473" w:rsidP="007A6473">
            <w:pPr>
              <w:spacing w:after="0"/>
            </w:pPr>
            <w:ins w:id="74" w:author="Joao Carlos Da Silva Brito" w:date="2021-09-14T12:11:00Z">
              <w:r>
                <w:t>Lucas Bezerra de Macedo, Raul Segundo Fernandes, Thais de Macedo Costa</w:t>
              </w:r>
            </w:ins>
          </w:p>
        </w:tc>
        <w:tc>
          <w:tcPr>
            <w:tcW w:w="1557" w:type="dxa"/>
          </w:tcPr>
          <w:p w14:paraId="19DA6203" w14:textId="770B6C15" w:rsidR="007A6473" w:rsidRDefault="007A6473" w:rsidP="007A6473">
            <w:pPr>
              <w:spacing w:after="0"/>
            </w:pPr>
            <w:r>
              <w:t>28/09/2021</w:t>
            </w:r>
          </w:p>
        </w:tc>
        <w:tc>
          <w:tcPr>
            <w:tcW w:w="1417" w:type="dxa"/>
          </w:tcPr>
          <w:p w14:paraId="69EECC41" w14:textId="4E75CE8F" w:rsidR="007A6473" w:rsidRDefault="007A6473" w:rsidP="007A6473">
            <w:pPr>
              <w:spacing w:after="0"/>
            </w:pPr>
            <w:r>
              <w:t>29/09/2021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91EB82D" w14:textId="77777777" w:rsidR="007A6473" w:rsidRDefault="007A6473" w:rsidP="007A6473">
            <w:pPr>
              <w:spacing w:after="0"/>
            </w:pPr>
          </w:p>
        </w:tc>
      </w:tr>
      <w:tr w:rsidR="007A6473" w14:paraId="050E0508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8BFDDC6" w14:textId="76F3A9A0" w:rsidR="007A6473" w:rsidRPr="00611786" w:rsidRDefault="007A6473" w:rsidP="007A6473">
            <w:pPr>
              <w:spacing w:after="0"/>
            </w:pPr>
            <w:r w:rsidRPr="00611786">
              <w:t>Desenvolver o Diagrama de fluxo de dados (DFD)</w:t>
            </w:r>
          </w:p>
        </w:tc>
        <w:tc>
          <w:tcPr>
            <w:tcW w:w="2832" w:type="dxa"/>
          </w:tcPr>
          <w:p w14:paraId="23ABF43C" w14:textId="4FF3998D" w:rsidR="007A6473" w:rsidRDefault="007A6473" w:rsidP="007A6473">
            <w:pPr>
              <w:spacing w:after="0"/>
            </w:pPr>
            <w:ins w:id="75" w:author="Joao Carlos Da Silva Brito" w:date="2021-09-14T12:11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16C56C94" w14:textId="3D7E6F38" w:rsidR="007A6473" w:rsidRDefault="007A6473" w:rsidP="007A6473">
            <w:pPr>
              <w:spacing w:after="0"/>
            </w:pPr>
            <w:r>
              <w:t>28/09/2021</w:t>
            </w:r>
          </w:p>
        </w:tc>
        <w:tc>
          <w:tcPr>
            <w:tcW w:w="1417" w:type="dxa"/>
          </w:tcPr>
          <w:p w14:paraId="2EE327E2" w14:textId="06AB329E" w:rsidR="007A6473" w:rsidRDefault="007A6473" w:rsidP="007A6473">
            <w:pPr>
              <w:spacing w:after="0"/>
            </w:pPr>
            <w:r>
              <w:t>29/09/2021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B7DD2D4" w14:textId="77777777" w:rsidR="007A6473" w:rsidRDefault="007A6473" w:rsidP="007A6473">
            <w:pPr>
              <w:spacing w:after="0"/>
            </w:pPr>
          </w:p>
        </w:tc>
      </w:tr>
      <w:tr w:rsidR="00683C03" w14:paraId="5D922746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09ED574" w14:textId="63B82C6E" w:rsidR="00683C03" w:rsidRPr="00611786" w:rsidRDefault="00683C03" w:rsidP="00683C03">
            <w:pPr>
              <w:spacing w:after="0"/>
            </w:pPr>
            <w:r w:rsidRPr="00611786">
              <w:t>Mapear Eventos (fluxogramas): fluxos de eventos principais e exceções</w:t>
            </w:r>
          </w:p>
        </w:tc>
        <w:tc>
          <w:tcPr>
            <w:tcW w:w="2832" w:type="dxa"/>
          </w:tcPr>
          <w:p w14:paraId="186FC1C6" w14:textId="4F56A4B4" w:rsidR="00683C03" w:rsidRDefault="00683C03" w:rsidP="00683C03">
            <w:pPr>
              <w:spacing w:after="0"/>
            </w:pPr>
            <w:ins w:id="76" w:author="Joao Carlos Da Silva Brito" w:date="2021-09-14T12:11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12697B82" w14:textId="44F14B15" w:rsidR="00683C03" w:rsidRDefault="00683C03" w:rsidP="00683C03">
            <w:pPr>
              <w:spacing w:after="0"/>
            </w:pPr>
            <w:r>
              <w:t>2</w:t>
            </w:r>
            <w:r w:rsidR="007A6473">
              <w:t>8</w:t>
            </w:r>
            <w:r>
              <w:t>/09/2021</w:t>
            </w:r>
          </w:p>
        </w:tc>
        <w:tc>
          <w:tcPr>
            <w:tcW w:w="1417" w:type="dxa"/>
          </w:tcPr>
          <w:p w14:paraId="73B3F501" w14:textId="57ACA2CF" w:rsidR="00683C03" w:rsidRDefault="00683C03" w:rsidP="00683C03">
            <w:pPr>
              <w:spacing w:after="0"/>
            </w:pPr>
            <w:r>
              <w:t>03/10/2021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CB0BD7" w14:textId="77777777" w:rsidR="00683C03" w:rsidRDefault="00683C03" w:rsidP="00683C03">
            <w:pPr>
              <w:spacing w:after="0"/>
            </w:pPr>
          </w:p>
        </w:tc>
      </w:tr>
      <w:tr w:rsidR="007A6473" w14:paraId="52FED0A4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D7D85A0" w14:textId="466A71AE" w:rsidR="007A6473" w:rsidRDefault="007A6473" w:rsidP="007A6473">
            <w:pPr>
              <w:spacing w:after="0"/>
            </w:pPr>
            <w:r>
              <w:lastRenderedPageBreak/>
              <w:t>Prototipar e d</w:t>
            </w:r>
            <w:r w:rsidRPr="00611786">
              <w:t>efinir interface</w:t>
            </w:r>
          </w:p>
        </w:tc>
        <w:tc>
          <w:tcPr>
            <w:tcW w:w="2832" w:type="dxa"/>
          </w:tcPr>
          <w:p w14:paraId="137C1B14" w14:textId="27B44A06" w:rsidR="007A6473" w:rsidRDefault="007A6473" w:rsidP="007A6473">
            <w:pPr>
              <w:spacing w:after="0"/>
            </w:pPr>
            <w:ins w:id="77" w:author="Joao Carlos Da Silva Brito" w:date="2021-09-14T12:11:00Z">
              <w:r>
                <w:t xml:space="preserve">Cleyton Vidal Ananias, João Carlos da Silva Brito, </w:t>
              </w:r>
            </w:ins>
          </w:p>
        </w:tc>
        <w:tc>
          <w:tcPr>
            <w:tcW w:w="1557" w:type="dxa"/>
          </w:tcPr>
          <w:p w14:paraId="1B277A7A" w14:textId="63BF715E" w:rsidR="007A6473" w:rsidRDefault="007A6473" w:rsidP="007A6473">
            <w:pPr>
              <w:spacing w:after="0"/>
            </w:pPr>
            <w:r>
              <w:t>28/09/2021</w:t>
            </w:r>
          </w:p>
        </w:tc>
        <w:tc>
          <w:tcPr>
            <w:tcW w:w="1417" w:type="dxa"/>
          </w:tcPr>
          <w:p w14:paraId="5492543D" w14:textId="6B23BCB7" w:rsidR="007A6473" w:rsidRDefault="007A6473" w:rsidP="007A6473">
            <w:pPr>
              <w:spacing w:after="0"/>
            </w:pPr>
            <w:r>
              <w:t>03/10/2021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CB691AA" w14:textId="77777777" w:rsidR="007A6473" w:rsidRDefault="007A6473" w:rsidP="007A6473">
            <w:pPr>
              <w:spacing w:after="0"/>
            </w:pPr>
          </w:p>
        </w:tc>
      </w:tr>
      <w:tr w:rsidR="007A6473" w14:paraId="483F75DF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C2DC364" w14:textId="6C000974" w:rsidR="007A6473" w:rsidRDefault="007A6473" w:rsidP="007A6473">
            <w:pPr>
              <w:spacing w:after="0"/>
            </w:pPr>
            <w:r w:rsidRPr="00611786">
              <w:t>Definir framework</w:t>
            </w:r>
            <w:r>
              <w:t xml:space="preserve"> web</w:t>
            </w:r>
          </w:p>
        </w:tc>
        <w:tc>
          <w:tcPr>
            <w:tcW w:w="2832" w:type="dxa"/>
          </w:tcPr>
          <w:p w14:paraId="32ADC4B2" w14:textId="026FDCA4" w:rsidR="007A6473" w:rsidRDefault="007A6473" w:rsidP="007A6473">
            <w:pPr>
              <w:spacing w:after="0"/>
            </w:pPr>
            <w:ins w:id="78" w:author="Joao Carlos Da Silva Brito" w:date="2021-09-14T12:23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4F5FB3C2" w14:textId="01E7B1FC" w:rsidR="007A6473" w:rsidRPr="009F18EF" w:rsidRDefault="007A6473" w:rsidP="007A6473">
            <w:pPr>
              <w:spacing w:after="0"/>
              <w:rPr>
                <w:highlight w:val="yellow"/>
              </w:rPr>
            </w:pPr>
            <w:r>
              <w:t>29/09/2021</w:t>
            </w:r>
          </w:p>
        </w:tc>
        <w:tc>
          <w:tcPr>
            <w:tcW w:w="1417" w:type="dxa"/>
          </w:tcPr>
          <w:p w14:paraId="2580042D" w14:textId="48721362" w:rsidR="007A6473" w:rsidRPr="009F18EF" w:rsidRDefault="007A6473" w:rsidP="007A6473">
            <w:pPr>
              <w:spacing w:after="0"/>
              <w:rPr>
                <w:highlight w:val="yellow"/>
              </w:rPr>
            </w:pPr>
            <w:r>
              <w:t>03/10/2021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2CFF00" w14:textId="77777777" w:rsidR="007A6473" w:rsidRDefault="007A6473" w:rsidP="007A6473">
            <w:pPr>
              <w:spacing w:after="0"/>
            </w:pPr>
          </w:p>
        </w:tc>
      </w:tr>
      <w:tr w:rsidR="007A6473" w14:paraId="02457CA3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46701E93" w:rsidR="007A6473" w:rsidRDefault="007A6473" w:rsidP="007A6473">
            <w:pPr>
              <w:spacing w:after="0"/>
            </w:pPr>
            <w:r w:rsidRPr="00611786">
              <w:t>Definir SGBD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029B3FFB" w14:textId="0186DDD8" w:rsidR="007A6473" w:rsidRDefault="007A6473" w:rsidP="007A6473">
            <w:pPr>
              <w:spacing w:after="0"/>
            </w:pPr>
            <w:ins w:id="79" w:author="Joao Carlos Da Silva Brito" w:date="2021-09-14T12:23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8F244D2" w14:textId="2C631BDF" w:rsidR="007A6473" w:rsidRPr="009F18EF" w:rsidRDefault="007A6473" w:rsidP="007A6473">
            <w:pPr>
              <w:spacing w:after="0"/>
              <w:rPr>
                <w:highlight w:val="yellow"/>
              </w:rPr>
            </w:pPr>
            <w:r>
              <w:t>29/09/2021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146EE75" w14:textId="60A38B1B" w:rsidR="007A6473" w:rsidRPr="009F18EF" w:rsidRDefault="007A6473" w:rsidP="007A6473">
            <w:pPr>
              <w:spacing w:after="0"/>
              <w:rPr>
                <w:highlight w:val="yellow"/>
              </w:rPr>
            </w:pPr>
            <w:r>
              <w:t>03/10/2021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77777777" w:rsidR="007A6473" w:rsidRDefault="007A6473" w:rsidP="007A6473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740574CC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740574CC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BD15A9" w14:paraId="65DD761D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062AF23D" w:rsidR="00BD15A9" w:rsidRDefault="00BD15A9" w:rsidP="00BD15A9">
            <w:pPr>
              <w:spacing w:after="0"/>
            </w:pPr>
            <w:r>
              <w:lastRenderedPageBreak/>
              <w:t>Fichamento de conteúdo do AVA (Quinzena 4)</w:t>
            </w:r>
          </w:p>
        </w:tc>
        <w:tc>
          <w:tcPr>
            <w:tcW w:w="2832" w:type="dxa"/>
          </w:tcPr>
          <w:p w14:paraId="7E89F646" w14:textId="0729D505" w:rsidR="00BD15A9" w:rsidRDefault="6D9D266E" w:rsidP="740574CC">
            <w:pPr>
              <w:spacing w:after="0"/>
            </w:pPr>
            <w:ins w:id="80" w:author="Joao Carlos Da Silva Brito" w:date="2021-09-14T12:27:00Z">
              <w:r w:rsidRPr="008B4E72">
                <w:t>Raul Segundo Fernandes</w:t>
              </w:r>
            </w:ins>
          </w:p>
        </w:tc>
        <w:tc>
          <w:tcPr>
            <w:tcW w:w="1557" w:type="dxa"/>
          </w:tcPr>
          <w:p w14:paraId="11BFDA69" w14:textId="09FD9081" w:rsidR="00BD15A9" w:rsidRDefault="3631E2AE" w:rsidP="00BD15A9">
            <w:pPr>
              <w:spacing w:after="0"/>
              <w:rPr>
                <w:ins w:id="81" w:author="Joao Carlos Da Silva Brito" w:date="2021-09-14T12:13:00Z"/>
              </w:rPr>
            </w:pPr>
            <w:ins w:id="82" w:author="Joao Carlos Da Silva Brito" w:date="2021-09-14T12:13:00Z">
              <w:r>
                <w:t>04/10/2021</w:t>
              </w:r>
            </w:ins>
          </w:p>
          <w:p w14:paraId="0DB9CA07" w14:textId="6B40600B" w:rsidR="00BD15A9" w:rsidRDefault="00BD15A9" w:rsidP="740574CC">
            <w:pPr>
              <w:spacing w:after="0"/>
            </w:pPr>
          </w:p>
        </w:tc>
        <w:tc>
          <w:tcPr>
            <w:tcW w:w="1417" w:type="dxa"/>
          </w:tcPr>
          <w:p w14:paraId="2B8825EB" w14:textId="49AD9870" w:rsidR="00BD15A9" w:rsidRDefault="3631E2AE" w:rsidP="00BD15A9">
            <w:pPr>
              <w:spacing w:after="0"/>
            </w:pPr>
            <w:ins w:id="83" w:author="Joao Carlos Da Silva Brito" w:date="2021-09-14T12:13:00Z">
              <w:r>
                <w:t>04/10/2021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12364C4" w14:textId="77777777" w:rsidR="00BD15A9" w:rsidRDefault="00BD15A9" w:rsidP="00BD15A9">
            <w:pPr>
              <w:spacing w:after="0"/>
            </w:pPr>
          </w:p>
        </w:tc>
      </w:tr>
      <w:tr w:rsidR="00BD15A9" w14:paraId="3B6D5932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5A48FD6" w14:textId="1260756B" w:rsidR="00BD15A9" w:rsidRDefault="00BD15A9" w:rsidP="00BD15A9">
            <w:pPr>
              <w:spacing w:after="0"/>
            </w:pPr>
            <w:r>
              <w:t>Reunião de alinhamento com orientadora</w:t>
            </w:r>
          </w:p>
        </w:tc>
        <w:tc>
          <w:tcPr>
            <w:tcW w:w="2832" w:type="dxa"/>
          </w:tcPr>
          <w:p w14:paraId="752F0325" w14:textId="2D99E026" w:rsidR="00BD15A9" w:rsidRDefault="2E85133D" w:rsidP="00BD15A9">
            <w:pPr>
              <w:spacing w:after="0"/>
            </w:pPr>
            <w:ins w:id="84" w:author="Joao Carlos Da Silva Brito" w:date="2021-09-14T12:14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77D58548" w14:textId="723B5021" w:rsidR="00BD15A9" w:rsidRDefault="028FBF16" w:rsidP="00BD15A9">
            <w:pPr>
              <w:spacing w:after="0"/>
              <w:rPr>
                <w:ins w:id="85" w:author="Joao Carlos Da Silva Brito" w:date="2021-09-14T12:13:00Z"/>
              </w:rPr>
            </w:pPr>
            <w:ins w:id="86" w:author="Joao Carlos Da Silva Brito" w:date="2021-09-14T12:13:00Z">
              <w:r>
                <w:t>08/10/2021</w:t>
              </w:r>
            </w:ins>
          </w:p>
          <w:p w14:paraId="27988CB1" w14:textId="5AB31BE0" w:rsidR="00BD15A9" w:rsidRDefault="00BD15A9" w:rsidP="740574CC">
            <w:pPr>
              <w:spacing w:after="0"/>
            </w:pPr>
          </w:p>
        </w:tc>
        <w:tc>
          <w:tcPr>
            <w:tcW w:w="1417" w:type="dxa"/>
          </w:tcPr>
          <w:p w14:paraId="0AFA9031" w14:textId="723B5021" w:rsidR="00BD15A9" w:rsidRDefault="028FBF16" w:rsidP="00BD15A9">
            <w:pPr>
              <w:spacing w:after="0"/>
              <w:rPr>
                <w:ins w:id="87" w:author="Joao Carlos Da Silva Brito" w:date="2021-09-14T12:13:00Z"/>
              </w:rPr>
            </w:pPr>
            <w:ins w:id="88" w:author="Joao Carlos Da Silva Brito" w:date="2021-09-14T12:13:00Z">
              <w:r>
                <w:t>08/10/2021</w:t>
              </w:r>
            </w:ins>
          </w:p>
          <w:p w14:paraId="225A2BA8" w14:textId="308BF23E" w:rsidR="00BD15A9" w:rsidRDefault="00BD15A9" w:rsidP="740574CC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8499F33" w14:textId="77777777" w:rsidR="00BD15A9" w:rsidRDefault="00BD15A9" w:rsidP="00BD15A9">
            <w:pPr>
              <w:spacing w:after="0"/>
            </w:pPr>
          </w:p>
        </w:tc>
      </w:tr>
      <w:tr w:rsidR="00BD15A9" w14:paraId="52507749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8A6BEB7" w14:textId="19854080" w:rsidR="00BD15A9" w:rsidRDefault="00BD15A9" w:rsidP="00BD15A9">
            <w:pPr>
              <w:spacing w:after="0"/>
            </w:pPr>
            <w:r>
              <w:t>Reunião de checagem ou revisão de planejamento com membros da equipe</w:t>
            </w:r>
          </w:p>
        </w:tc>
        <w:tc>
          <w:tcPr>
            <w:tcW w:w="2832" w:type="dxa"/>
          </w:tcPr>
          <w:p w14:paraId="7FEF3987" w14:textId="6FA6DB34" w:rsidR="00BD15A9" w:rsidRDefault="4AF30C84" w:rsidP="00BD15A9">
            <w:pPr>
              <w:spacing w:after="0"/>
            </w:pPr>
            <w:ins w:id="89" w:author="Joao Carlos Da Silva Brito" w:date="2021-09-14T12:14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24CF2740" w14:textId="635B5661" w:rsidR="00BD15A9" w:rsidRDefault="00E864E1" w:rsidP="00BD15A9">
            <w:pPr>
              <w:spacing w:after="0"/>
              <w:rPr>
                <w:ins w:id="90" w:author="Joao Carlos Da Silva Brito" w:date="2021-09-14T12:14:00Z"/>
              </w:rPr>
            </w:pPr>
            <w:r>
              <w:t>05/10/2021</w:t>
            </w:r>
          </w:p>
          <w:p w14:paraId="177EEFE4" w14:textId="005DB208" w:rsidR="00BD15A9" w:rsidRDefault="00BD15A9" w:rsidP="740574CC">
            <w:pPr>
              <w:spacing w:after="0"/>
            </w:pPr>
          </w:p>
        </w:tc>
        <w:tc>
          <w:tcPr>
            <w:tcW w:w="1417" w:type="dxa"/>
          </w:tcPr>
          <w:p w14:paraId="786E7033" w14:textId="60B18A66" w:rsidR="00BD15A9" w:rsidRDefault="00E864E1" w:rsidP="00BD15A9">
            <w:pPr>
              <w:spacing w:after="0"/>
              <w:rPr>
                <w:ins w:id="91" w:author="Joao Carlos Da Silva Brito" w:date="2021-09-14T12:14:00Z"/>
              </w:rPr>
            </w:pPr>
            <w:r>
              <w:t>05/10/2021</w:t>
            </w:r>
          </w:p>
          <w:p w14:paraId="7BC5CB3A" w14:textId="505D8E9A" w:rsidR="00BD15A9" w:rsidRDefault="00BD15A9" w:rsidP="740574CC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E126242" w14:textId="77777777" w:rsidR="00BD15A9" w:rsidRDefault="00BD15A9" w:rsidP="00BD15A9">
            <w:pPr>
              <w:spacing w:after="0"/>
            </w:pPr>
          </w:p>
        </w:tc>
      </w:tr>
      <w:tr w:rsidR="00BD15A9" w14:paraId="53BE21E7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7EE3492A" w:rsidR="00BD15A9" w:rsidRDefault="00BD15A9" w:rsidP="00BD15A9">
            <w:pPr>
              <w:spacing w:after="0"/>
            </w:pPr>
            <w:r w:rsidRPr="00BD15A9">
              <w:t>Implementar banco de dados</w:t>
            </w:r>
          </w:p>
        </w:tc>
        <w:tc>
          <w:tcPr>
            <w:tcW w:w="2832" w:type="dxa"/>
          </w:tcPr>
          <w:p w14:paraId="7490551C" w14:textId="32745E49" w:rsidR="00BD15A9" w:rsidRDefault="008B4E72" w:rsidP="00BD15A9">
            <w:pPr>
              <w:spacing w:after="0"/>
            </w:pPr>
            <w:ins w:id="92" w:author="Joao Carlos Da Silva Brito" w:date="2021-09-14T12:14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601E11B9" w14:textId="098D822F" w:rsidR="00BD15A9" w:rsidRDefault="3D25905A" w:rsidP="00BD15A9">
            <w:pPr>
              <w:spacing w:after="0"/>
            </w:pPr>
            <w:ins w:id="93" w:author="Joao Carlos Da Silva Brito" w:date="2021-09-14T12:38:00Z">
              <w:r>
                <w:t>04/10/2021</w:t>
              </w:r>
            </w:ins>
          </w:p>
        </w:tc>
        <w:tc>
          <w:tcPr>
            <w:tcW w:w="1417" w:type="dxa"/>
          </w:tcPr>
          <w:p w14:paraId="7C9ADE77" w14:textId="1CE4B958" w:rsidR="00BD15A9" w:rsidRDefault="00E864E1" w:rsidP="00BD15A9">
            <w:pPr>
              <w:spacing w:after="0"/>
            </w:pPr>
            <w:r>
              <w:t>08</w:t>
            </w:r>
            <w:ins w:id="94" w:author="Joao Carlos Da Silva Brito" w:date="2021-09-14T12:38:00Z">
              <w:r w:rsidR="0DF5D474">
                <w:t>/10/2021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556986" w14:textId="77777777" w:rsidR="00BD15A9" w:rsidRDefault="00BD15A9" w:rsidP="00BD15A9">
            <w:pPr>
              <w:spacing w:after="0"/>
            </w:pPr>
          </w:p>
        </w:tc>
      </w:tr>
      <w:tr w:rsidR="00BD15A9" w14:paraId="38E81DE4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7F7DBD89" w:rsidR="00BD15A9" w:rsidRDefault="00BD15A9" w:rsidP="00BD15A9">
            <w:pPr>
              <w:spacing w:after="0"/>
            </w:pPr>
            <w:r w:rsidRPr="00BD15A9">
              <w:lastRenderedPageBreak/>
              <w:t xml:space="preserve">Desenvolver solução </w:t>
            </w:r>
            <w:r>
              <w:t xml:space="preserve">com requisitos mínimos (MPV – Produto Mínimo Viável) </w:t>
            </w:r>
            <w:r w:rsidRPr="00BD15A9">
              <w:t>- Fase 1</w:t>
            </w:r>
          </w:p>
        </w:tc>
        <w:tc>
          <w:tcPr>
            <w:tcW w:w="2832" w:type="dxa"/>
          </w:tcPr>
          <w:p w14:paraId="48857C4F" w14:textId="40B67085" w:rsidR="00BD15A9" w:rsidRDefault="008B4E72" w:rsidP="00BD15A9">
            <w:pPr>
              <w:spacing w:after="0"/>
            </w:pPr>
            <w:ins w:id="95" w:author="Joao Carlos Da Silva Brito" w:date="2021-09-14T12:14:00Z">
              <w:r>
                <w:t>Lucas Bezerra de Macedo, Raul Segundo Fernandes, Thais de Macedo Costa</w:t>
              </w:r>
            </w:ins>
          </w:p>
        </w:tc>
        <w:tc>
          <w:tcPr>
            <w:tcW w:w="1557" w:type="dxa"/>
          </w:tcPr>
          <w:p w14:paraId="47220C7F" w14:textId="609AC57A" w:rsidR="00BD15A9" w:rsidRDefault="4C97BE22" w:rsidP="00BD15A9">
            <w:pPr>
              <w:spacing w:after="0"/>
              <w:rPr>
                <w:ins w:id="96" w:author="Joao Carlos Da Silva Brito" w:date="2021-09-14T12:38:00Z"/>
              </w:rPr>
            </w:pPr>
            <w:ins w:id="97" w:author="Joao Carlos Da Silva Brito" w:date="2021-09-14T12:38:00Z">
              <w:r>
                <w:t>0</w:t>
              </w:r>
            </w:ins>
            <w:r w:rsidR="00E864E1">
              <w:t>8</w:t>
            </w:r>
            <w:ins w:id="98" w:author="Joao Carlos Da Silva Brito" w:date="2021-09-14T12:38:00Z">
              <w:r>
                <w:t>/10/2021</w:t>
              </w:r>
            </w:ins>
          </w:p>
          <w:p w14:paraId="43FEAC21" w14:textId="2360E9AB" w:rsidR="00BD15A9" w:rsidRDefault="00BD15A9" w:rsidP="740574CC">
            <w:pPr>
              <w:spacing w:after="0"/>
            </w:pPr>
          </w:p>
        </w:tc>
        <w:tc>
          <w:tcPr>
            <w:tcW w:w="1417" w:type="dxa"/>
          </w:tcPr>
          <w:p w14:paraId="262A1A6E" w14:textId="3085CDFA" w:rsidR="00BD15A9" w:rsidRDefault="51CCD288" w:rsidP="00BD15A9">
            <w:pPr>
              <w:spacing w:after="0"/>
              <w:rPr>
                <w:ins w:id="99" w:author="Joao Carlos Da Silva Brito" w:date="2021-09-14T12:38:00Z"/>
              </w:rPr>
            </w:pPr>
            <w:ins w:id="100" w:author="Joao Carlos Da Silva Brito" w:date="2021-09-14T12:38:00Z">
              <w:r>
                <w:t>1</w:t>
              </w:r>
            </w:ins>
            <w:r w:rsidR="00E864E1">
              <w:t>1</w:t>
            </w:r>
            <w:ins w:id="101" w:author="Joao Carlos Da Silva Brito" w:date="2021-09-14T12:38:00Z">
              <w:r>
                <w:t>/10/2021</w:t>
              </w:r>
            </w:ins>
          </w:p>
          <w:p w14:paraId="1C1E4821" w14:textId="7ADEE27F" w:rsidR="00BD15A9" w:rsidRDefault="00BD15A9" w:rsidP="740574CC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C1E12B" w14:textId="77777777" w:rsidR="00BD15A9" w:rsidRDefault="00BD15A9" w:rsidP="00BD15A9">
            <w:pPr>
              <w:spacing w:after="0"/>
            </w:pPr>
          </w:p>
        </w:tc>
      </w:tr>
      <w:tr w:rsidR="00BD15A9" w14:paraId="203C31C1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2771FA" w14:textId="26C88354" w:rsidR="00BD15A9" w:rsidRPr="00BD15A9" w:rsidRDefault="00BD15A9" w:rsidP="00BD15A9">
            <w:pPr>
              <w:spacing w:after="0"/>
            </w:pPr>
            <w:r>
              <w:t>Revisar</w:t>
            </w:r>
            <w:r w:rsidR="003944E9">
              <w:t xml:space="preserve"> e </w:t>
            </w:r>
            <w:r>
              <w:t>checar solução desenvolvida</w:t>
            </w:r>
            <w:r w:rsidR="003944E9">
              <w:t xml:space="preserve"> </w:t>
            </w:r>
          </w:p>
        </w:tc>
        <w:tc>
          <w:tcPr>
            <w:tcW w:w="2832" w:type="dxa"/>
          </w:tcPr>
          <w:p w14:paraId="574C73C3" w14:textId="30D50610" w:rsidR="00BD15A9" w:rsidRDefault="008B4E72" w:rsidP="00BD15A9">
            <w:pPr>
              <w:spacing w:after="0"/>
            </w:pPr>
            <w:ins w:id="102" w:author="Joao Carlos Da Silva Brito" w:date="2021-09-14T12:11:00Z">
              <w:r>
                <w:t>Leandro Pereira e João Carlos da Silva Brito</w:t>
              </w:r>
            </w:ins>
          </w:p>
        </w:tc>
        <w:tc>
          <w:tcPr>
            <w:tcW w:w="1557" w:type="dxa"/>
          </w:tcPr>
          <w:p w14:paraId="2B01F375" w14:textId="0F9F317A" w:rsidR="00BD15A9" w:rsidRDefault="00E864E1" w:rsidP="00BD15A9">
            <w:pPr>
              <w:spacing w:after="0"/>
            </w:pPr>
            <w:r>
              <w:t>12</w:t>
            </w:r>
            <w:ins w:id="103" w:author="Joao Carlos Da Silva Brito" w:date="2021-09-14T12:38:00Z">
              <w:r w:rsidR="234D5C4F">
                <w:t>/10/2021</w:t>
              </w:r>
            </w:ins>
          </w:p>
        </w:tc>
        <w:tc>
          <w:tcPr>
            <w:tcW w:w="1417" w:type="dxa"/>
          </w:tcPr>
          <w:p w14:paraId="04E58D66" w14:textId="6AFE1314" w:rsidR="00BD15A9" w:rsidRDefault="521EFA43" w:rsidP="00BD15A9">
            <w:pPr>
              <w:spacing w:after="0"/>
            </w:pPr>
            <w:ins w:id="104" w:author="Joao Carlos Da Silva Brito" w:date="2021-09-14T12:38:00Z">
              <w:r>
                <w:t>1</w:t>
              </w:r>
            </w:ins>
            <w:r w:rsidR="00E864E1">
              <w:t>3</w:t>
            </w:r>
            <w:ins w:id="105" w:author="Joao Carlos Da Silva Brito" w:date="2021-09-14T12:38:00Z">
              <w:r>
                <w:t>/10/2021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6E36E0" w14:textId="77777777" w:rsidR="00BD15A9" w:rsidRDefault="00BD15A9" w:rsidP="00BD15A9">
            <w:pPr>
              <w:spacing w:after="0"/>
            </w:pPr>
          </w:p>
        </w:tc>
      </w:tr>
      <w:tr w:rsidR="00BD15A9" w14:paraId="7A83F270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5826EF" w14:textId="59C6ACED" w:rsidR="00BD15A9" w:rsidRDefault="00BD15A9" w:rsidP="00BD15A9">
            <w:pPr>
              <w:spacing w:after="0"/>
            </w:pPr>
            <w:r>
              <w:t>Coletar sugestões com comunidade externa.</w:t>
            </w:r>
          </w:p>
        </w:tc>
        <w:tc>
          <w:tcPr>
            <w:tcW w:w="2832" w:type="dxa"/>
          </w:tcPr>
          <w:p w14:paraId="12DA7944" w14:textId="7E79FBB3" w:rsidR="00BD15A9" w:rsidRDefault="008B4E72" w:rsidP="00BD15A9">
            <w:pPr>
              <w:spacing w:after="0"/>
            </w:pPr>
            <w:ins w:id="106" w:author="Joao Carlos Da Silva Brito" w:date="2021-09-14T12:11:00Z">
              <w:r>
                <w:t>Leandro Pereira</w:t>
              </w:r>
            </w:ins>
          </w:p>
        </w:tc>
        <w:tc>
          <w:tcPr>
            <w:tcW w:w="1557" w:type="dxa"/>
          </w:tcPr>
          <w:p w14:paraId="5B9B8A5E" w14:textId="0F415E51" w:rsidR="00BD15A9" w:rsidRDefault="00E864E1" w:rsidP="00BD15A9">
            <w:pPr>
              <w:spacing w:after="0"/>
              <w:rPr>
                <w:ins w:id="107" w:author="Joao Carlos Da Silva Brito" w:date="2021-09-14T12:38:00Z"/>
              </w:rPr>
            </w:pPr>
            <w:r>
              <w:t>1</w:t>
            </w:r>
            <w:ins w:id="108" w:author="Joao Carlos Da Silva Brito" w:date="2021-09-14T12:38:00Z">
              <w:r w:rsidR="3901CED1">
                <w:t>4/10/2021</w:t>
              </w:r>
            </w:ins>
          </w:p>
          <w:p w14:paraId="626AE265" w14:textId="08E26D3D" w:rsidR="00BD15A9" w:rsidRDefault="00BD15A9" w:rsidP="740574CC">
            <w:pPr>
              <w:spacing w:after="0"/>
            </w:pPr>
          </w:p>
        </w:tc>
        <w:tc>
          <w:tcPr>
            <w:tcW w:w="1417" w:type="dxa"/>
          </w:tcPr>
          <w:p w14:paraId="397C1B7A" w14:textId="02449500" w:rsidR="00BD15A9" w:rsidRDefault="521EFA43" w:rsidP="00BD15A9">
            <w:pPr>
              <w:spacing w:after="0"/>
            </w:pPr>
            <w:ins w:id="109" w:author="Joao Carlos Da Silva Brito" w:date="2021-09-14T12:38:00Z">
              <w:r>
                <w:t>1</w:t>
              </w:r>
            </w:ins>
            <w:r w:rsidR="00E864E1">
              <w:t>4</w:t>
            </w:r>
            <w:ins w:id="110" w:author="Joao Carlos Da Silva Brito" w:date="2021-09-14T12:38:00Z">
              <w:r>
                <w:t>/10/2021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936E88A" w14:textId="77777777" w:rsidR="00BD15A9" w:rsidRDefault="00BD15A9" w:rsidP="00BD15A9">
            <w:pPr>
              <w:spacing w:after="0"/>
            </w:pPr>
          </w:p>
        </w:tc>
      </w:tr>
      <w:tr w:rsidR="00BD15A9" w14:paraId="628E124E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836A6CF" w14:textId="7584DBD2" w:rsidR="00BD15A9" w:rsidRDefault="00BD15A9" w:rsidP="00BD15A9">
            <w:pPr>
              <w:spacing w:after="0"/>
            </w:pPr>
            <w:r>
              <w:t>Reunião de membros da equipe para análise das sugestões obtidas com a comunidade externa e eventuais adequações e/ou aperfeiçoamentos.</w:t>
            </w:r>
          </w:p>
        </w:tc>
        <w:tc>
          <w:tcPr>
            <w:tcW w:w="2832" w:type="dxa"/>
          </w:tcPr>
          <w:p w14:paraId="63AA4C5B" w14:textId="66D00783" w:rsidR="00BD15A9" w:rsidRDefault="6072351E" w:rsidP="00BD15A9">
            <w:pPr>
              <w:spacing w:after="0"/>
            </w:pPr>
            <w:ins w:id="111" w:author="Joao Carlos Da Silva Brito" w:date="2021-09-14T12:14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17403453" w14:textId="447B6850" w:rsidR="00BD15A9" w:rsidRDefault="00E864E1" w:rsidP="00BD15A9">
            <w:pPr>
              <w:spacing w:after="0"/>
            </w:pPr>
            <w:r>
              <w:t>15/10/2021</w:t>
            </w:r>
          </w:p>
        </w:tc>
        <w:tc>
          <w:tcPr>
            <w:tcW w:w="1417" w:type="dxa"/>
          </w:tcPr>
          <w:p w14:paraId="152411E5" w14:textId="6960994B" w:rsidR="00BD15A9" w:rsidRDefault="00E864E1" w:rsidP="00BD15A9">
            <w:pPr>
              <w:spacing w:after="0"/>
            </w:pPr>
            <w:r>
              <w:t>15/10/2021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3CF4B72" w14:textId="77777777" w:rsidR="00BD15A9" w:rsidRDefault="00BD15A9" w:rsidP="00BD15A9">
            <w:pPr>
              <w:spacing w:after="0"/>
            </w:pPr>
          </w:p>
        </w:tc>
      </w:tr>
      <w:tr w:rsidR="00BD15A9" w14:paraId="2985FF2A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F518B4" w14:textId="49903402" w:rsidR="00BD15A9" w:rsidRPr="00BD15A9" w:rsidRDefault="00BD15A9" w:rsidP="00BD15A9">
            <w:pPr>
              <w:spacing w:after="0"/>
            </w:pPr>
            <w:r>
              <w:t>Conceber relatório parcial</w:t>
            </w:r>
          </w:p>
        </w:tc>
        <w:tc>
          <w:tcPr>
            <w:tcW w:w="2832" w:type="dxa"/>
          </w:tcPr>
          <w:p w14:paraId="67C17B0B" w14:textId="6062A39B" w:rsidR="00BD15A9" w:rsidRDefault="00333771" w:rsidP="00BD15A9">
            <w:pPr>
              <w:spacing w:after="0"/>
            </w:pPr>
            <w:ins w:id="112" w:author="Joao Carlos Da Silva Brito" w:date="2021-09-14T12:11:00Z">
              <w:r>
                <w:t>Leandro Pereira e João Carlos da Silva Brito</w:t>
              </w:r>
            </w:ins>
          </w:p>
        </w:tc>
        <w:tc>
          <w:tcPr>
            <w:tcW w:w="1557" w:type="dxa"/>
          </w:tcPr>
          <w:p w14:paraId="049A440B" w14:textId="36045BEF" w:rsidR="00BD15A9" w:rsidRDefault="00E864E1" w:rsidP="00BD15A9">
            <w:pPr>
              <w:spacing w:after="0"/>
            </w:pPr>
            <w:r>
              <w:t>12/10/2021</w:t>
            </w:r>
          </w:p>
        </w:tc>
        <w:tc>
          <w:tcPr>
            <w:tcW w:w="1417" w:type="dxa"/>
          </w:tcPr>
          <w:p w14:paraId="2D3114D1" w14:textId="3FF7CBE7" w:rsidR="00BD15A9" w:rsidRDefault="00E864E1" w:rsidP="00BD15A9">
            <w:pPr>
              <w:spacing w:after="0"/>
            </w:pPr>
            <w:r>
              <w:t>15/10/2021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EF85FF4" w14:textId="77777777" w:rsidR="00BD15A9" w:rsidRDefault="00BD15A9" w:rsidP="00BD15A9">
            <w:pPr>
              <w:spacing w:after="0"/>
            </w:pPr>
          </w:p>
        </w:tc>
      </w:tr>
      <w:tr w:rsidR="00BD15A9" w14:paraId="3D31AC3C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17FFBE24" w:rsidR="00BD15A9" w:rsidRDefault="00BD15A9" w:rsidP="00BD15A9">
            <w:pPr>
              <w:spacing w:after="0"/>
            </w:pPr>
            <w:r>
              <w:t>Revisar relatório parcial e realizar entrega no AVA.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EA60D0" w14:textId="5178A417" w:rsidR="00BD15A9" w:rsidRDefault="18C4DDF7" w:rsidP="00BD15A9">
            <w:pPr>
              <w:spacing w:after="0"/>
            </w:pPr>
            <w:ins w:id="113" w:author="Joao Carlos Da Silva Brito" w:date="2021-09-14T12:15:00Z">
              <w:r>
                <w:t>Leandro Pereira e João Carlos da Silva Brito</w:t>
              </w:r>
            </w:ins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6672B2C" w14:textId="264604BD" w:rsidR="00BD15A9" w:rsidRDefault="104FC741" w:rsidP="00BD15A9">
            <w:pPr>
              <w:spacing w:after="0"/>
              <w:rPr>
                <w:ins w:id="114" w:author="Joao Carlos Da Silva Brito" w:date="2021-09-14T12:14:00Z"/>
              </w:rPr>
            </w:pPr>
            <w:ins w:id="115" w:author="Joao Carlos Da Silva Brito" w:date="2021-09-14T12:14:00Z">
              <w:r>
                <w:t>1</w:t>
              </w:r>
            </w:ins>
            <w:r w:rsidR="00E864E1">
              <w:t>6</w:t>
            </w:r>
            <w:ins w:id="116" w:author="Joao Carlos Da Silva Brito" w:date="2021-09-14T12:14:00Z">
              <w:r>
                <w:t>/10/2021</w:t>
              </w:r>
            </w:ins>
          </w:p>
          <w:p w14:paraId="4790F643" w14:textId="23C321EB" w:rsidR="00BD15A9" w:rsidRDefault="00BD15A9" w:rsidP="740574CC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8A2EEE1" w:rsidR="00BD15A9" w:rsidRDefault="00E864E1" w:rsidP="00BD15A9">
            <w:pPr>
              <w:spacing w:after="0"/>
            </w:pPr>
            <w:r>
              <w:t>16/10/2021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BD15A9" w:rsidRDefault="00BD15A9" w:rsidP="00BD15A9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740574CC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740574CC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3C10A3" w14:paraId="30426535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6B02AE" w14:textId="0666FBE2" w:rsidR="003C10A3" w:rsidRDefault="003C10A3" w:rsidP="003C10A3">
            <w:pPr>
              <w:spacing w:after="0"/>
            </w:pPr>
            <w:r>
              <w:t>Fichamento de conteúdo do AVA (Quinzena 5)</w:t>
            </w:r>
          </w:p>
        </w:tc>
        <w:tc>
          <w:tcPr>
            <w:tcW w:w="2832" w:type="dxa"/>
          </w:tcPr>
          <w:p w14:paraId="4F52A6D3" w14:textId="296B79B2" w:rsidR="003C10A3" w:rsidRPr="00333771" w:rsidRDefault="5C5F4B44" w:rsidP="740574CC">
            <w:pPr>
              <w:spacing w:after="0"/>
            </w:pPr>
            <w:ins w:id="117" w:author="Joao Carlos Da Silva Brito" w:date="2021-09-14T12:28:00Z">
              <w:r w:rsidRPr="00333771">
                <w:t>Lucas Bezerra de Macedo</w:t>
              </w:r>
            </w:ins>
          </w:p>
        </w:tc>
        <w:tc>
          <w:tcPr>
            <w:tcW w:w="1557" w:type="dxa"/>
          </w:tcPr>
          <w:p w14:paraId="1853FFBD" w14:textId="6BDFC252" w:rsidR="003C10A3" w:rsidRDefault="14691F37" w:rsidP="003C10A3">
            <w:pPr>
              <w:spacing w:after="0"/>
              <w:rPr>
                <w:ins w:id="118" w:author="Joao Carlos Da Silva Brito" w:date="2021-09-14T12:15:00Z"/>
              </w:rPr>
            </w:pPr>
            <w:ins w:id="119" w:author="Joao Carlos Da Silva Brito" w:date="2021-09-14T12:15:00Z">
              <w:r>
                <w:t>18/10/2021</w:t>
              </w:r>
            </w:ins>
          </w:p>
          <w:p w14:paraId="30D6CFC9" w14:textId="2E6D5090" w:rsidR="003C10A3" w:rsidRDefault="003C10A3" w:rsidP="740574CC">
            <w:pPr>
              <w:spacing w:after="0"/>
            </w:pPr>
          </w:p>
        </w:tc>
        <w:tc>
          <w:tcPr>
            <w:tcW w:w="1417" w:type="dxa"/>
          </w:tcPr>
          <w:p w14:paraId="3BEE1169" w14:textId="5CAE9AD3" w:rsidR="003C10A3" w:rsidRDefault="14691F37" w:rsidP="003C10A3">
            <w:pPr>
              <w:spacing w:after="0"/>
            </w:pPr>
            <w:ins w:id="120" w:author="Joao Carlos Da Silva Brito" w:date="2021-09-14T12:15:00Z">
              <w:r>
                <w:t>18/10/2021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71EB63F" w14:textId="77777777" w:rsidR="003C10A3" w:rsidRDefault="003C10A3" w:rsidP="003C10A3">
            <w:pPr>
              <w:spacing w:after="0"/>
            </w:pPr>
          </w:p>
        </w:tc>
      </w:tr>
      <w:tr w:rsidR="003C10A3" w14:paraId="20386A19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17F9E3" w14:textId="06FC5F38" w:rsidR="003C10A3" w:rsidRDefault="003C10A3" w:rsidP="003C10A3">
            <w:pPr>
              <w:spacing w:after="0"/>
            </w:pPr>
            <w:r>
              <w:t>Reunião de alinhamento com orientadora</w:t>
            </w:r>
          </w:p>
        </w:tc>
        <w:tc>
          <w:tcPr>
            <w:tcW w:w="2832" w:type="dxa"/>
          </w:tcPr>
          <w:p w14:paraId="44DA509B" w14:textId="0BF14074" w:rsidR="003C10A3" w:rsidRDefault="6FE64EFC" w:rsidP="003C10A3">
            <w:pPr>
              <w:spacing w:after="0"/>
            </w:pPr>
            <w:ins w:id="121" w:author="Joao Carlos Da Silva Brito" w:date="2021-09-14T12:16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23F4A8FA" w14:textId="638D261C" w:rsidR="003C10A3" w:rsidRDefault="531652EF" w:rsidP="003C10A3">
            <w:pPr>
              <w:spacing w:after="0"/>
              <w:rPr>
                <w:ins w:id="122" w:author="Joao Carlos Da Silva Brito" w:date="2021-09-14T12:16:00Z"/>
              </w:rPr>
            </w:pPr>
            <w:ins w:id="123" w:author="Joao Carlos Da Silva Brito" w:date="2021-09-14T12:16:00Z">
              <w:r>
                <w:t>22/10/2021</w:t>
              </w:r>
            </w:ins>
          </w:p>
          <w:p w14:paraId="06532DAB" w14:textId="2B6B05C2" w:rsidR="003C10A3" w:rsidRDefault="003C10A3" w:rsidP="740574CC">
            <w:pPr>
              <w:spacing w:after="0"/>
            </w:pPr>
          </w:p>
        </w:tc>
        <w:tc>
          <w:tcPr>
            <w:tcW w:w="1417" w:type="dxa"/>
          </w:tcPr>
          <w:p w14:paraId="4642C9A8" w14:textId="638D261C" w:rsidR="003C10A3" w:rsidRDefault="531652EF" w:rsidP="003C10A3">
            <w:pPr>
              <w:spacing w:after="0"/>
              <w:rPr>
                <w:ins w:id="124" w:author="Joao Carlos Da Silva Brito" w:date="2021-09-14T12:16:00Z"/>
              </w:rPr>
            </w:pPr>
            <w:ins w:id="125" w:author="Joao Carlos Da Silva Brito" w:date="2021-09-14T12:16:00Z">
              <w:r>
                <w:t>22/10/2021</w:t>
              </w:r>
            </w:ins>
          </w:p>
          <w:p w14:paraId="400BA70D" w14:textId="6A5040F0" w:rsidR="003C10A3" w:rsidRDefault="003C10A3" w:rsidP="740574CC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77777777" w:rsidR="003C10A3" w:rsidRDefault="003C10A3" w:rsidP="003C10A3">
            <w:pPr>
              <w:spacing w:after="0"/>
            </w:pPr>
          </w:p>
        </w:tc>
      </w:tr>
      <w:tr w:rsidR="003C10A3" w14:paraId="0C5CDB8F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F4AF396" w14:textId="1ADD96A0" w:rsidR="003C10A3" w:rsidRDefault="003C10A3" w:rsidP="003C10A3">
            <w:pPr>
              <w:spacing w:after="0"/>
            </w:pPr>
            <w:r>
              <w:t>Reunião de checagem ou revisão de planejamento com membros da equipe</w:t>
            </w:r>
          </w:p>
        </w:tc>
        <w:tc>
          <w:tcPr>
            <w:tcW w:w="2832" w:type="dxa"/>
          </w:tcPr>
          <w:p w14:paraId="696F854D" w14:textId="484B0F81" w:rsidR="003C10A3" w:rsidRDefault="10C2D5C7" w:rsidP="003C10A3">
            <w:pPr>
              <w:spacing w:after="0"/>
            </w:pPr>
            <w:ins w:id="126" w:author="Joao Carlos Da Silva Brito" w:date="2021-09-14T12:16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4ADC7760" w14:textId="3A449006" w:rsidR="003C10A3" w:rsidRDefault="001B6717" w:rsidP="003C10A3">
            <w:pPr>
              <w:spacing w:after="0"/>
              <w:rPr>
                <w:ins w:id="127" w:author="Joao Carlos Da Silva Brito" w:date="2021-09-14T12:16:00Z"/>
              </w:rPr>
            </w:pPr>
            <w:r>
              <w:t>1</w:t>
            </w:r>
            <w:ins w:id="128" w:author="Joao Carlos Da Silva Brito" w:date="2021-09-14T12:16:00Z">
              <w:r w:rsidR="4A687A39">
                <w:t>9/10/2021</w:t>
              </w:r>
            </w:ins>
          </w:p>
          <w:p w14:paraId="7659C392" w14:textId="7DB12870" w:rsidR="003C10A3" w:rsidRDefault="003C10A3" w:rsidP="740574CC">
            <w:pPr>
              <w:spacing w:after="0"/>
            </w:pPr>
          </w:p>
        </w:tc>
        <w:tc>
          <w:tcPr>
            <w:tcW w:w="1417" w:type="dxa"/>
          </w:tcPr>
          <w:p w14:paraId="168E29F2" w14:textId="462A7314" w:rsidR="003C10A3" w:rsidRDefault="001B6717" w:rsidP="003C10A3">
            <w:pPr>
              <w:spacing w:after="0"/>
              <w:rPr>
                <w:ins w:id="129" w:author="Joao Carlos Da Silva Brito" w:date="2021-09-14T12:16:00Z"/>
              </w:rPr>
            </w:pPr>
            <w:r>
              <w:t>1</w:t>
            </w:r>
            <w:ins w:id="130" w:author="Joao Carlos Da Silva Brito" w:date="2021-09-14T12:16:00Z">
              <w:r w:rsidR="4A687A39">
                <w:t>9/10/2021</w:t>
              </w:r>
            </w:ins>
          </w:p>
          <w:p w14:paraId="6CB0A7C1" w14:textId="77B88680" w:rsidR="003C10A3" w:rsidRDefault="003C10A3" w:rsidP="740574CC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2090B9" w14:textId="77777777" w:rsidR="003C10A3" w:rsidRDefault="003C10A3" w:rsidP="003C10A3">
            <w:pPr>
              <w:spacing w:after="0"/>
            </w:pPr>
          </w:p>
        </w:tc>
      </w:tr>
      <w:tr w:rsidR="003C10A3" w14:paraId="4A7FE4F9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5FA1F6" w14:textId="4CF56EBB" w:rsidR="003C10A3" w:rsidRDefault="003C10A3" w:rsidP="003C10A3">
            <w:pPr>
              <w:spacing w:after="0"/>
            </w:pPr>
            <w:r w:rsidRPr="003C10A3">
              <w:t>Desenvolver solução - Fase 2</w:t>
            </w:r>
            <w:r>
              <w:t xml:space="preserve"> (implementação de funcionalidades e aperfeiçoamentos/adequações obtidas com sugestões da comunidade externa</w:t>
            </w:r>
            <w:r w:rsidR="003944E9">
              <w:t xml:space="preserve"> </w:t>
            </w:r>
            <w:r w:rsidR="00E45165">
              <w:t>e</w:t>
            </w:r>
            <w:r w:rsidR="003944E9">
              <w:t xml:space="preserve"> do relatório parcial, entregue anteriormente</w:t>
            </w:r>
            <w:r>
              <w:t>)</w:t>
            </w:r>
          </w:p>
        </w:tc>
        <w:tc>
          <w:tcPr>
            <w:tcW w:w="2832" w:type="dxa"/>
          </w:tcPr>
          <w:p w14:paraId="2CD5503B" w14:textId="6F0E7264" w:rsidR="003C10A3" w:rsidRDefault="00333771" w:rsidP="003C10A3">
            <w:pPr>
              <w:spacing w:after="0"/>
            </w:pPr>
            <w:ins w:id="131" w:author="Joao Carlos Da Silva Brito" w:date="2021-09-14T12:14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096B19A0" w14:textId="10778AC5" w:rsidR="003C10A3" w:rsidRDefault="001B6717" w:rsidP="003C10A3">
            <w:pPr>
              <w:spacing w:after="0"/>
              <w:rPr>
                <w:ins w:id="132" w:author="Joao Carlos Da Silva Brito" w:date="2021-09-14T12:39:00Z"/>
              </w:rPr>
            </w:pPr>
            <w:r>
              <w:t>20</w:t>
            </w:r>
            <w:ins w:id="133" w:author="Joao Carlos Da Silva Brito" w:date="2021-09-14T12:39:00Z">
              <w:r w:rsidR="127DA59E">
                <w:t>/10/2021</w:t>
              </w:r>
            </w:ins>
          </w:p>
          <w:p w14:paraId="0E73B690" w14:textId="0D16A26C" w:rsidR="003C10A3" w:rsidRDefault="003C10A3" w:rsidP="740574CC">
            <w:pPr>
              <w:spacing w:after="0"/>
            </w:pPr>
          </w:p>
        </w:tc>
        <w:tc>
          <w:tcPr>
            <w:tcW w:w="1417" w:type="dxa"/>
          </w:tcPr>
          <w:p w14:paraId="24DD1A98" w14:textId="1339D528" w:rsidR="003C10A3" w:rsidRDefault="001B6717" w:rsidP="003C10A3">
            <w:pPr>
              <w:spacing w:after="0"/>
              <w:rPr>
                <w:ins w:id="134" w:author="Joao Carlos Da Silva Brito" w:date="2021-09-14T12:40:00Z"/>
              </w:rPr>
            </w:pPr>
            <w:r>
              <w:t>25</w:t>
            </w:r>
            <w:ins w:id="135" w:author="Joao Carlos Da Silva Brito" w:date="2021-09-14T12:40:00Z">
              <w:r w:rsidR="3BDF574D">
                <w:t>/1</w:t>
              </w:r>
            </w:ins>
            <w:r>
              <w:t>0</w:t>
            </w:r>
            <w:ins w:id="136" w:author="Joao Carlos Da Silva Brito" w:date="2021-09-14T12:40:00Z">
              <w:r w:rsidR="3BDF574D">
                <w:t>/2021</w:t>
              </w:r>
            </w:ins>
          </w:p>
          <w:p w14:paraId="082F5E99" w14:textId="48C737B0" w:rsidR="003C10A3" w:rsidRDefault="003C10A3" w:rsidP="740574CC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C4CD479" w14:textId="77777777" w:rsidR="003C10A3" w:rsidRDefault="003C10A3" w:rsidP="003C10A3">
            <w:pPr>
              <w:spacing w:after="0"/>
            </w:pPr>
          </w:p>
        </w:tc>
      </w:tr>
      <w:tr w:rsidR="003C10A3" w14:paraId="17C0BC93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FC7CBE" w14:textId="43590B07" w:rsidR="003C10A3" w:rsidRPr="003C10A3" w:rsidRDefault="003C10A3" w:rsidP="003C10A3">
            <w:pPr>
              <w:spacing w:after="0"/>
            </w:pPr>
            <w:r>
              <w:lastRenderedPageBreak/>
              <w:t>Revisar e checar solução desenvolvida</w:t>
            </w:r>
          </w:p>
        </w:tc>
        <w:tc>
          <w:tcPr>
            <w:tcW w:w="2832" w:type="dxa"/>
          </w:tcPr>
          <w:p w14:paraId="314A629C" w14:textId="2EA91466" w:rsidR="003C10A3" w:rsidRDefault="00333771" w:rsidP="003C10A3">
            <w:pPr>
              <w:spacing w:after="0"/>
            </w:pPr>
            <w:ins w:id="137" w:author="Joao Carlos Da Silva Brito" w:date="2021-09-14T12:16:00Z">
              <w:r>
                <w:t>Cleyton Vidal Ananias, João Carlos da Silva Brito</w:t>
              </w:r>
            </w:ins>
          </w:p>
        </w:tc>
        <w:tc>
          <w:tcPr>
            <w:tcW w:w="1557" w:type="dxa"/>
          </w:tcPr>
          <w:p w14:paraId="0DB5CF7E" w14:textId="67B5C014" w:rsidR="003C10A3" w:rsidRDefault="001B6717" w:rsidP="003C10A3">
            <w:pPr>
              <w:spacing w:after="0"/>
            </w:pPr>
            <w:r>
              <w:t>26/</w:t>
            </w:r>
            <w:ins w:id="138" w:author="Joao Carlos Da Silva Brito" w:date="2021-09-14T12:39:00Z">
              <w:r w:rsidR="55147710">
                <w:t>10/2021</w:t>
              </w:r>
            </w:ins>
          </w:p>
        </w:tc>
        <w:tc>
          <w:tcPr>
            <w:tcW w:w="1417" w:type="dxa"/>
          </w:tcPr>
          <w:p w14:paraId="12E5DFEE" w14:textId="22BDAD5B" w:rsidR="003C10A3" w:rsidRDefault="001B6717" w:rsidP="003C10A3">
            <w:pPr>
              <w:spacing w:after="0"/>
            </w:pPr>
            <w:r>
              <w:t>27</w:t>
            </w:r>
            <w:ins w:id="139" w:author="Joao Carlos Da Silva Brito" w:date="2021-09-14T12:40:00Z">
              <w:r w:rsidR="31CC92F9">
                <w:t>/1</w:t>
              </w:r>
            </w:ins>
            <w:r>
              <w:t>0</w:t>
            </w:r>
            <w:ins w:id="140" w:author="Joao Carlos Da Silva Brito" w:date="2021-09-14T12:40:00Z">
              <w:r w:rsidR="31CC92F9">
                <w:t>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7CC680F" w14:textId="77777777" w:rsidR="003C10A3" w:rsidRDefault="003C10A3" w:rsidP="003C10A3">
            <w:pPr>
              <w:spacing w:after="0"/>
            </w:pPr>
          </w:p>
        </w:tc>
      </w:tr>
      <w:tr w:rsidR="003C10A3" w14:paraId="1A50AD31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D57DABB" w14:textId="5A8B87C5" w:rsidR="003C10A3" w:rsidRPr="003C10A3" w:rsidRDefault="003944E9" w:rsidP="003C10A3">
            <w:pPr>
              <w:spacing w:after="0"/>
            </w:pPr>
            <w:r>
              <w:t>Apresentar solução a comunidade externa para testes e validação.</w:t>
            </w:r>
          </w:p>
        </w:tc>
        <w:tc>
          <w:tcPr>
            <w:tcW w:w="2832" w:type="dxa"/>
          </w:tcPr>
          <w:p w14:paraId="3E6F2674" w14:textId="4C35FA8C" w:rsidR="003C10A3" w:rsidRDefault="00333771" w:rsidP="003C10A3">
            <w:pPr>
              <w:spacing w:after="0"/>
            </w:pPr>
            <w:ins w:id="141" w:author="Joao Carlos Da Silva Brito" w:date="2021-09-14T12:16:00Z">
              <w:r>
                <w:t>João Carlos da Silva Brito, Leandro Pereira</w:t>
              </w:r>
            </w:ins>
          </w:p>
        </w:tc>
        <w:tc>
          <w:tcPr>
            <w:tcW w:w="1557" w:type="dxa"/>
          </w:tcPr>
          <w:p w14:paraId="7ADEC538" w14:textId="3FF402BE" w:rsidR="003C10A3" w:rsidRDefault="001B6717" w:rsidP="003C10A3">
            <w:pPr>
              <w:spacing w:after="0"/>
              <w:rPr>
                <w:ins w:id="142" w:author="Joao Carlos Da Silva Brito" w:date="2021-09-14T12:39:00Z"/>
              </w:rPr>
            </w:pPr>
            <w:r>
              <w:t>2</w:t>
            </w:r>
            <w:ins w:id="143" w:author="Joao Carlos Da Silva Brito" w:date="2021-09-14T12:39:00Z">
              <w:r w:rsidR="5193FAD6">
                <w:t>8/10/2021</w:t>
              </w:r>
            </w:ins>
          </w:p>
          <w:p w14:paraId="492306E8" w14:textId="23C1F2F4" w:rsidR="003C10A3" w:rsidRDefault="003C10A3" w:rsidP="740574CC">
            <w:pPr>
              <w:spacing w:after="0"/>
            </w:pPr>
          </w:p>
        </w:tc>
        <w:tc>
          <w:tcPr>
            <w:tcW w:w="1417" w:type="dxa"/>
          </w:tcPr>
          <w:p w14:paraId="5FCCD928" w14:textId="70A7B417" w:rsidR="003C10A3" w:rsidRDefault="00ED4BB3" w:rsidP="003C10A3">
            <w:pPr>
              <w:spacing w:after="0"/>
            </w:pPr>
            <w:r>
              <w:t>28</w:t>
            </w:r>
            <w:ins w:id="144" w:author="Joao Carlos Da Silva Brito" w:date="2021-09-14T12:40:00Z">
              <w:r w:rsidR="7EB33F7F">
                <w:t>/1</w:t>
              </w:r>
            </w:ins>
            <w:r>
              <w:t>0</w:t>
            </w:r>
            <w:ins w:id="145" w:author="Joao Carlos Da Silva Brito" w:date="2021-09-14T12:40:00Z">
              <w:r w:rsidR="7EB33F7F">
                <w:t>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B3BC6E" w14:textId="77777777" w:rsidR="003C10A3" w:rsidRDefault="003C10A3" w:rsidP="003C10A3">
            <w:pPr>
              <w:spacing w:after="0"/>
            </w:pPr>
          </w:p>
        </w:tc>
      </w:tr>
      <w:tr w:rsidR="00ED4BB3" w14:paraId="142D6A1E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0701354" w14:textId="745FC525" w:rsidR="00ED4BB3" w:rsidRDefault="00ED4BB3" w:rsidP="00ED4BB3">
            <w:pPr>
              <w:spacing w:after="0"/>
            </w:pPr>
            <w:r>
              <w:t>Coletar sugestões com comunidade externa.</w:t>
            </w:r>
          </w:p>
        </w:tc>
        <w:tc>
          <w:tcPr>
            <w:tcW w:w="2832" w:type="dxa"/>
          </w:tcPr>
          <w:p w14:paraId="16A274EA" w14:textId="14C5695F" w:rsidR="00ED4BB3" w:rsidRDefault="00ED4BB3" w:rsidP="00ED4BB3">
            <w:pPr>
              <w:spacing w:after="0"/>
            </w:pPr>
            <w:ins w:id="146" w:author="Joao Carlos Da Silva Brito" w:date="2021-09-14T12:16:00Z">
              <w:r>
                <w:t>Cleyton Vidal Ananias, João Carlos da Silva Brito, Leandro Pereira</w:t>
              </w:r>
            </w:ins>
          </w:p>
        </w:tc>
        <w:tc>
          <w:tcPr>
            <w:tcW w:w="1557" w:type="dxa"/>
          </w:tcPr>
          <w:p w14:paraId="11EF8CBF" w14:textId="77777777" w:rsidR="00ED4BB3" w:rsidRDefault="00ED4BB3" w:rsidP="00ED4BB3">
            <w:pPr>
              <w:spacing w:after="0"/>
              <w:rPr>
                <w:ins w:id="147" w:author="Joao Carlos Da Silva Brito" w:date="2021-09-14T12:39:00Z"/>
              </w:rPr>
            </w:pPr>
            <w:r>
              <w:t>2</w:t>
            </w:r>
            <w:ins w:id="148" w:author="Joao Carlos Da Silva Brito" w:date="2021-09-14T12:39:00Z">
              <w:r>
                <w:t>8/10/2021</w:t>
              </w:r>
            </w:ins>
          </w:p>
          <w:p w14:paraId="716BF5D1" w14:textId="6820D4D2" w:rsidR="00ED4BB3" w:rsidRDefault="00ED4BB3" w:rsidP="00ED4BB3">
            <w:pPr>
              <w:spacing w:after="0"/>
            </w:pPr>
          </w:p>
        </w:tc>
        <w:tc>
          <w:tcPr>
            <w:tcW w:w="1417" w:type="dxa"/>
          </w:tcPr>
          <w:p w14:paraId="55C257B3" w14:textId="0054945F" w:rsidR="00ED4BB3" w:rsidRDefault="00ED4BB3" w:rsidP="00ED4BB3">
            <w:pPr>
              <w:spacing w:after="0"/>
            </w:pPr>
            <w:r>
              <w:t>28</w:t>
            </w:r>
            <w:ins w:id="149" w:author="Joao Carlos Da Silva Brito" w:date="2021-09-14T12:40:00Z">
              <w:r>
                <w:t>/1</w:t>
              </w:r>
            </w:ins>
            <w:r>
              <w:t>0</w:t>
            </w:r>
            <w:ins w:id="150" w:author="Joao Carlos Da Silva Brito" w:date="2021-09-14T12:40:00Z">
              <w:r>
                <w:t>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BAB42C6" w14:textId="77777777" w:rsidR="00ED4BB3" w:rsidRDefault="00ED4BB3" w:rsidP="00ED4BB3">
            <w:pPr>
              <w:spacing w:after="0"/>
            </w:pPr>
          </w:p>
        </w:tc>
      </w:tr>
      <w:tr w:rsidR="00ED4BB3" w14:paraId="24ACDFA8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7FF515" w14:textId="16C7424C" w:rsidR="00ED4BB3" w:rsidRDefault="00ED4BB3" w:rsidP="00ED4BB3">
            <w:pPr>
              <w:spacing w:after="0"/>
            </w:pPr>
            <w:r>
              <w:t>Reunião de membros da equipe para análise das sugestões obtidas com a comunidade externa e eventuais adequações e/ou aperfeiçoamentos.</w:t>
            </w:r>
          </w:p>
        </w:tc>
        <w:tc>
          <w:tcPr>
            <w:tcW w:w="2832" w:type="dxa"/>
          </w:tcPr>
          <w:p w14:paraId="72E9EB2F" w14:textId="1DAF5D2D" w:rsidR="00ED4BB3" w:rsidRDefault="00ED4BB3" w:rsidP="00ED4BB3">
            <w:pPr>
              <w:spacing w:after="0"/>
            </w:pPr>
            <w:ins w:id="151" w:author="Joao Carlos Da Silva Brito" w:date="2021-09-14T12:16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780C29CB" w14:textId="77777777" w:rsidR="00ED4BB3" w:rsidRDefault="00ED4BB3" w:rsidP="00ED4BB3">
            <w:pPr>
              <w:spacing w:after="0"/>
              <w:rPr>
                <w:ins w:id="152" w:author="Joao Carlos Da Silva Brito" w:date="2021-09-14T12:39:00Z"/>
              </w:rPr>
            </w:pPr>
            <w:r>
              <w:t>2</w:t>
            </w:r>
            <w:ins w:id="153" w:author="Joao Carlos Da Silva Brito" w:date="2021-09-14T12:39:00Z">
              <w:r>
                <w:t>8/10/2021</w:t>
              </w:r>
            </w:ins>
          </w:p>
          <w:p w14:paraId="12F071FF" w14:textId="466050E5" w:rsidR="00ED4BB3" w:rsidRDefault="00ED4BB3" w:rsidP="00ED4BB3">
            <w:pPr>
              <w:spacing w:after="0"/>
            </w:pPr>
          </w:p>
        </w:tc>
        <w:tc>
          <w:tcPr>
            <w:tcW w:w="1417" w:type="dxa"/>
          </w:tcPr>
          <w:p w14:paraId="2D520A4C" w14:textId="3EB8AB4E" w:rsidR="00ED4BB3" w:rsidRDefault="00ED4BB3" w:rsidP="00ED4BB3">
            <w:pPr>
              <w:spacing w:after="0"/>
            </w:pPr>
            <w:r>
              <w:t>28</w:t>
            </w:r>
            <w:ins w:id="154" w:author="Joao Carlos Da Silva Brito" w:date="2021-09-14T12:40:00Z">
              <w:r>
                <w:t>/1</w:t>
              </w:r>
            </w:ins>
            <w:r>
              <w:t>0</w:t>
            </w:r>
            <w:ins w:id="155" w:author="Joao Carlos Da Silva Brito" w:date="2021-09-14T12:40:00Z">
              <w:r>
                <w:t>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61C41A" w14:textId="77777777" w:rsidR="00ED4BB3" w:rsidRDefault="00ED4BB3" w:rsidP="00ED4BB3">
            <w:pPr>
              <w:spacing w:after="0"/>
            </w:pPr>
          </w:p>
        </w:tc>
      </w:tr>
      <w:tr w:rsidR="003944E9" w14:paraId="2BA1E9C1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CCD545B" w14:textId="50A66229" w:rsidR="003944E9" w:rsidRDefault="003944E9" w:rsidP="003C10A3">
            <w:pPr>
              <w:spacing w:after="0"/>
            </w:pPr>
            <w:r w:rsidRPr="003C10A3">
              <w:t xml:space="preserve">Desenvolver solução - Fase </w:t>
            </w:r>
            <w:r>
              <w:t>3 (FINAL) (implementação de funcionalidades e aperfeiçoamentos/adequações obtidas com sugestões da comunidade externa)</w:t>
            </w:r>
          </w:p>
        </w:tc>
        <w:tc>
          <w:tcPr>
            <w:tcW w:w="2832" w:type="dxa"/>
          </w:tcPr>
          <w:p w14:paraId="7C29F8A7" w14:textId="56B90243" w:rsidR="003944E9" w:rsidRDefault="00333771" w:rsidP="003C10A3">
            <w:pPr>
              <w:spacing w:after="0"/>
            </w:pPr>
            <w:ins w:id="156" w:author="Joao Carlos Da Silva Brito" w:date="2021-09-14T12:16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70CF23B3" w14:textId="5F50C77C" w:rsidR="003944E9" w:rsidRDefault="00ED4BB3" w:rsidP="003C10A3">
            <w:pPr>
              <w:spacing w:after="0"/>
              <w:rPr>
                <w:ins w:id="157" w:author="Joao Carlos Da Silva Brito" w:date="2021-09-14T12:39:00Z"/>
              </w:rPr>
            </w:pPr>
            <w:r>
              <w:t>29/10/2021</w:t>
            </w:r>
          </w:p>
          <w:p w14:paraId="71351773" w14:textId="4C84F285" w:rsidR="003944E9" w:rsidRDefault="003944E9" w:rsidP="740574CC">
            <w:pPr>
              <w:spacing w:after="0"/>
            </w:pPr>
          </w:p>
        </w:tc>
        <w:tc>
          <w:tcPr>
            <w:tcW w:w="1417" w:type="dxa"/>
          </w:tcPr>
          <w:p w14:paraId="1E62727D" w14:textId="39DF2025" w:rsidR="003944E9" w:rsidRDefault="00ED4BB3" w:rsidP="003C10A3">
            <w:pPr>
              <w:spacing w:after="0"/>
              <w:rPr>
                <w:ins w:id="158" w:author="Joao Carlos Da Silva Brito" w:date="2021-09-14T12:40:00Z"/>
              </w:rPr>
            </w:pPr>
            <w:r>
              <w:t>31/10/2021</w:t>
            </w:r>
          </w:p>
          <w:p w14:paraId="1CD18F7D" w14:textId="3110733C" w:rsidR="003944E9" w:rsidRDefault="003944E9" w:rsidP="740574CC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E7A79DD" w14:textId="77777777" w:rsidR="003944E9" w:rsidRDefault="003944E9" w:rsidP="003C10A3">
            <w:pPr>
              <w:spacing w:after="0"/>
            </w:pPr>
          </w:p>
        </w:tc>
      </w:tr>
      <w:tr w:rsidR="00ED4BB3" w14:paraId="799D7238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3E20D4" w14:textId="5F942042" w:rsidR="00ED4BB3" w:rsidRPr="003C10A3" w:rsidRDefault="00ED4BB3" w:rsidP="00ED4BB3">
            <w:pPr>
              <w:spacing w:after="0"/>
            </w:pPr>
            <w:r>
              <w:lastRenderedPageBreak/>
              <w:t>Revisar e checar solução desenvolvida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B7E2946" w14:textId="0F7F0D02" w:rsidR="00ED4BB3" w:rsidRDefault="00ED4BB3" w:rsidP="00ED4BB3">
            <w:pPr>
              <w:spacing w:after="0"/>
            </w:pPr>
            <w:ins w:id="159" w:author="Joao Carlos Da Silva Brito" w:date="2021-09-14T12:16:00Z">
              <w:r>
                <w:t>Raul Segundo Fernandes, Thais de Macedo Costa</w:t>
              </w:r>
            </w:ins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6E9ADD6C" w14:textId="77777777" w:rsidR="00ED4BB3" w:rsidRDefault="00ED4BB3" w:rsidP="00ED4BB3">
            <w:pPr>
              <w:spacing w:after="0"/>
              <w:rPr>
                <w:ins w:id="160" w:author="Joao Carlos Da Silva Brito" w:date="2021-09-14T12:39:00Z"/>
              </w:rPr>
            </w:pPr>
            <w:r>
              <w:t>29/10/2021</w:t>
            </w:r>
          </w:p>
          <w:p w14:paraId="12024E7B" w14:textId="257402C4" w:rsidR="00ED4BB3" w:rsidRDefault="00ED4BB3" w:rsidP="00ED4BB3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8C72A17" w14:textId="77777777" w:rsidR="00ED4BB3" w:rsidRDefault="00ED4BB3" w:rsidP="00ED4BB3">
            <w:pPr>
              <w:spacing w:after="0"/>
              <w:rPr>
                <w:ins w:id="161" w:author="Joao Carlos Da Silva Brito" w:date="2021-09-14T12:40:00Z"/>
              </w:rPr>
            </w:pPr>
            <w:r>
              <w:t>31/10/2021</w:t>
            </w:r>
          </w:p>
          <w:p w14:paraId="7D89754F" w14:textId="462D73FA" w:rsidR="00ED4BB3" w:rsidRDefault="00ED4BB3" w:rsidP="00ED4BB3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D66537C" w14:textId="77777777" w:rsidR="00ED4BB3" w:rsidRDefault="00ED4BB3" w:rsidP="00ED4BB3">
            <w:pPr>
              <w:spacing w:after="0"/>
            </w:pPr>
          </w:p>
        </w:tc>
      </w:tr>
    </w:tbl>
    <w:p w14:paraId="1AE4C38E" w14:textId="26504FB6" w:rsidR="007F2131" w:rsidRDefault="007F2131" w:rsidP="00F96B23"/>
    <w:p w14:paraId="720EB37C" w14:textId="390888FE" w:rsidR="004C6046" w:rsidRDefault="004C6046" w:rsidP="00F96B23"/>
    <w:p w14:paraId="177C5650" w14:textId="1807ECF8" w:rsidR="004C6046" w:rsidRDefault="004C6046" w:rsidP="00F96B23"/>
    <w:p w14:paraId="031A9886" w14:textId="2E5A0986" w:rsidR="004C6046" w:rsidRDefault="004C6046" w:rsidP="00F96B23"/>
    <w:p w14:paraId="4F2C200A" w14:textId="6AD5FF9D" w:rsidR="004C6046" w:rsidRDefault="004C6046" w:rsidP="00F96B23"/>
    <w:p w14:paraId="2EBC1E07" w14:textId="01D8ACEB" w:rsidR="004C6046" w:rsidRDefault="004C6046" w:rsidP="00F96B23"/>
    <w:p w14:paraId="706E5396" w14:textId="5389A5BE" w:rsidR="004C6046" w:rsidRDefault="004C6046" w:rsidP="00F96B23"/>
    <w:p w14:paraId="62A84B5A" w14:textId="6D5FBA06" w:rsidR="004C6046" w:rsidRDefault="004C6046" w:rsidP="00F96B23"/>
    <w:p w14:paraId="0C705B77" w14:textId="4D718B45" w:rsidR="004C6046" w:rsidRDefault="004C6046" w:rsidP="00F96B23"/>
    <w:p w14:paraId="17F8A1E6" w14:textId="3867A123" w:rsidR="004C6046" w:rsidRDefault="004C6046" w:rsidP="00F96B23"/>
    <w:p w14:paraId="7A9D9879" w14:textId="0AEF5538" w:rsidR="004C6046" w:rsidRDefault="004C6046" w:rsidP="00F96B23"/>
    <w:p w14:paraId="1AA4F12E" w14:textId="44C52F27" w:rsidR="004C6046" w:rsidRDefault="004C6046" w:rsidP="00F96B23"/>
    <w:p w14:paraId="5BAEC2E8" w14:textId="5A783305" w:rsidR="004C6046" w:rsidRDefault="004C6046" w:rsidP="00F96B23"/>
    <w:p w14:paraId="504A2081" w14:textId="46CDDEF6" w:rsidR="004C6046" w:rsidRDefault="004C6046" w:rsidP="00F96B23"/>
    <w:p w14:paraId="1EB73858" w14:textId="77777777" w:rsidR="004C6046" w:rsidRDefault="004C6046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740574CC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740574CC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52BE92D8" w:rsidP="0093792B">
            <w:pPr>
              <w:spacing w:after="0" w:line="240" w:lineRule="auto"/>
            </w:pPr>
            <w:r>
              <w:t>Observação</w:t>
            </w:r>
          </w:p>
        </w:tc>
      </w:tr>
      <w:tr w:rsidR="003944E9" w14:paraId="52B7897E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75CC13C" w14:textId="310136CD" w:rsidR="003944E9" w:rsidRDefault="003944E9" w:rsidP="003944E9">
            <w:pPr>
              <w:spacing w:after="0"/>
            </w:pPr>
            <w:r>
              <w:t>Fichamento de conteúdo do AVA (Quinzena 6)</w:t>
            </w:r>
          </w:p>
        </w:tc>
        <w:tc>
          <w:tcPr>
            <w:tcW w:w="2832" w:type="dxa"/>
          </w:tcPr>
          <w:p w14:paraId="3C6E1CF3" w14:textId="66C8F0F8" w:rsidR="003944E9" w:rsidRDefault="363C68F5" w:rsidP="740574CC">
            <w:pPr>
              <w:spacing w:after="0"/>
            </w:pPr>
            <w:ins w:id="162" w:author="Joao Carlos Da Silva Brito" w:date="2021-09-14T12:28:00Z">
              <w:r w:rsidRPr="00333771">
                <w:t>Thais de Macedo Costa</w:t>
              </w:r>
            </w:ins>
          </w:p>
        </w:tc>
        <w:tc>
          <w:tcPr>
            <w:tcW w:w="1557" w:type="dxa"/>
          </w:tcPr>
          <w:p w14:paraId="5B6684B5" w14:textId="11540687" w:rsidR="003944E9" w:rsidRDefault="29373F28" w:rsidP="003944E9">
            <w:pPr>
              <w:spacing w:after="0"/>
              <w:rPr>
                <w:ins w:id="163" w:author="Joao Carlos Da Silva Brito" w:date="2021-09-14T12:17:00Z"/>
              </w:rPr>
            </w:pPr>
            <w:ins w:id="164" w:author="Joao Carlos Da Silva Brito" w:date="2021-09-14T12:17:00Z">
              <w:r>
                <w:t>01/11/2021</w:t>
              </w:r>
            </w:ins>
          </w:p>
          <w:p w14:paraId="67595D62" w14:textId="72AB77C5" w:rsidR="003944E9" w:rsidRDefault="003944E9" w:rsidP="740574CC">
            <w:pPr>
              <w:spacing w:after="0"/>
            </w:pPr>
          </w:p>
        </w:tc>
        <w:tc>
          <w:tcPr>
            <w:tcW w:w="1417" w:type="dxa"/>
          </w:tcPr>
          <w:p w14:paraId="6A6060E6" w14:textId="71B1E5CA" w:rsidR="003944E9" w:rsidRDefault="29373F28" w:rsidP="003944E9">
            <w:pPr>
              <w:spacing w:after="0"/>
            </w:pPr>
            <w:ins w:id="165" w:author="Joao Carlos Da Silva Brito" w:date="2021-09-14T12:17:00Z">
              <w:r>
                <w:t>01/11/2021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7251C4" w14:textId="77777777" w:rsidR="003944E9" w:rsidRDefault="003944E9" w:rsidP="003944E9">
            <w:pPr>
              <w:spacing w:after="0"/>
            </w:pPr>
          </w:p>
        </w:tc>
      </w:tr>
      <w:tr w:rsidR="003944E9" w14:paraId="5080348C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790E2695" w:rsidR="003944E9" w:rsidRDefault="003944E9" w:rsidP="003944E9">
            <w:pPr>
              <w:spacing w:after="0"/>
            </w:pPr>
            <w:r>
              <w:t>Reunião de alinhamento com orientadora</w:t>
            </w:r>
          </w:p>
        </w:tc>
        <w:tc>
          <w:tcPr>
            <w:tcW w:w="2832" w:type="dxa"/>
          </w:tcPr>
          <w:p w14:paraId="5805722B" w14:textId="7FF5F26C" w:rsidR="003944E9" w:rsidRDefault="51875EE6" w:rsidP="003944E9">
            <w:pPr>
              <w:spacing w:after="0"/>
            </w:pPr>
            <w:ins w:id="166" w:author="Joao Carlos Da Silva Brito" w:date="2021-09-14T12:18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7964DAC5" w14:textId="5909C137" w:rsidR="003944E9" w:rsidRDefault="4B20C882" w:rsidP="740574CC">
            <w:pPr>
              <w:spacing w:after="0"/>
              <w:rPr>
                <w:ins w:id="167" w:author="Joao Carlos Da Silva Brito" w:date="2021-09-14T12:17:00Z"/>
              </w:rPr>
            </w:pPr>
            <w:ins w:id="168" w:author="Joao Carlos Da Silva Brito" w:date="2021-09-14T12:17:00Z">
              <w:r w:rsidRPr="740574CC">
                <w:rPr>
                  <w:rFonts w:eastAsia="Trebuchet MS" w:cs="Trebuchet MS"/>
                  <w:color w:val="000000" w:themeColor="text1"/>
                </w:rPr>
                <w:t>05/11/2021</w:t>
              </w:r>
            </w:ins>
          </w:p>
          <w:p w14:paraId="63F9B48F" w14:textId="79DA4F3C" w:rsidR="003944E9" w:rsidRDefault="003944E9" w:rsidP="740574CC">
            <w:pPr>
              <w:spacing w:after="0"/>
              <w:rPr>
                <w:rFonts w:eastAsia="Trebuchet MS" w:cs="Trebuchet MS"/>
                <w:color w:val="000000" w:themeColor="text1"/>
              </w:rPr>
            </w:pPr>
          </w:p>
        </w:tc>
        <w:tc>
          <w:tcPr>
            <w:tcW w:w="1417" w:type="dxa"/>
          </w:tcPr>
          <w:p w14:paraId="155BE0F9" w14:textId="5909C137" w:rsidR="003944E9" w:rsidRDefault="4B20C882" w:rsidP="740574CC">
            <w:pPr>
              <w:spacing w:after="0"/>
              <w:rPr>
                <w:ins w:id="169" w:author="Joao Carlos Da Silva Brito" w:date="2021-09-14T12:17:00Z"/>
              </w:rPr>
            </w:pPr>
            <w:ins w:id="170" w:author="Joao Carlos Da Silva Brito" w:date="2021-09-14T12:17:00Z">
              <w:r w:rsidRPr="740574CC">
                <w:rPr>
                  <w:rFonts w:eastAsia="Trebuchet MS" w:cs="Trebuchet MS"/>
                  <w:color w:val="000000" w:themeColor="text1"/>
                </w:rPr>
                <w:t>05/11/2021</w:t>
              </w:r>
            </w:ins>
          </w:p>
          <w:p w14:paraId="7D90C316" w14:textId="2B608237" w:rsidR="003944E9" w:rsidRDefault="003944E9" w:rsidP="740574CC">
            <w:pPr>
              <w:spacing w:after="0"/>
              <w:rPr>
                <w:rFonts w:eastAsia="Trebuchet MS" w:cs="Trebuchet MS"/>
                <w:color w:val="000000" w:themeColor="text1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992DD6" w14:textId="77777777" w:rsidR="003944E9" w:rsidRDefault="003944E9" w:rsidP="003944E9">
            <w:pPr>
              <w:spacing w:after="0"/>
            </w:pPr>
          </w:p>
        </w:tc>
      </w:tr>
      <w:tr w:rsidR="003944E9" w14:paraId="3A2329BE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6CB57A" w14:textId="2EEB11D9" w:rsidR="003944E9" w:rsidRDefault="003944E9" w:rsidP="003944E9">
            <w:pPr>
              <w:spacing w:after="0"/>
            </w:pPr>
            <w:r>
              <w:t>Reunião de checagem ou revisão de planejamento com membros da equipe</w:t>
            </w:r>
          </w:p>
        </w:tc>
        <w:tc>
          <w:tcPr>
            <w:tcW w:w="2832" w:type="dxa"/>
          </w:tcPr>
          <w:p w14:paraId="227AE243" w14:textId="2521C90F" w:rsidR="003944E9" w:rsidRDefault="51875EE6" w:rsidP="003944E9">
            <w:pPr>
              <w:spacing w:after="0"/>
            </w:pPr>
            <w:ins w:id="171" w:author="Joao Carlos Da Silva Brito" w:date="2021-09-14T12:18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79262AFF" w14:textId="725EA6AA" w:rsidR="003944E9" w:rsidRDefault="00ED4BB3" w:rsidP="003944E9">
            <w:pPr>
              <w:spacing w:after="0"/>
              <w:rPr>
                <w:ins w:id="172" w:author="Joao Carlos Da Silva Brito" w:date="2021-09-14T12:17:00Z"/>
              </w:rPr>
            </w:pPr>
            <w:r>
              <w:t>0</w:t>
            </w:r>
            <w:ins w:id="173" w:author="Joao Carlos Da Silva Brito" w:date="2021-09-14T12:17:00Z">
              <w:r w:rsidR="43D94975">
                <w:t>2/11/2021</w:t>
              </w:r>
            </w:ins>
          </w:p>
          <w:p w14:paraId="5F46EF1E" w14:textId="78BBEFF2" w:rsidR="003944E9" w:rsidRDefault="003944E9" w:rsidP="740574CC">
            <w:pPr>
              <w:spacing w:after="0"/>
            </w:pPr>
          </w:p>
        </w:tc>
        <w:tc>
          <w:tcPr>
            <w:tcW w:w="1417" w:type="dxa"/>
          </w:tcPr>
          <w:p w14:paraId="0BF5D97C" w14:textId="7329B187" w:rsidR="003944E9" w:rsidRDefault="00ED4BB3" w:rsidP="003944E9">
            <w:pPr>
              <w:spacing w:after="0"/>
              <w:rPr>
                <w:ins w:id="174" w:author="Joao Carlos Da Silva Brito" w:date="2021-09-14T12:17:00Z"/>
              </w:rPr>
            </w:pPr>
            <w:r>
              <w:t>02/11/2021</w:t>
            </w:r>
          </w:p>
          <w:p w14:paraId="3F503661" w14:textId="7682716E" w:rsidR="003944E9" w:rsidRDefault="003944E9" w:rsidP="740574CC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42F0F9" w14:textId="77777777" w:rsidR="003944E9" w:rsidRDefault="003944E9" w:rsidP="003944E9">
            <w:pPr>
              <w:spacing w:after="0"/>
            </w:pPr>
          </w:p>
        </w:tc>
      </w:tr>
      <w:tr w:rsidR="003944E9" w14:paraId="11F97A31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CA88FC0" w14:textId="71A77224" w:rsidR="003944E9" w:rsidRDefault="003944E9" w:rsidP="003944E9">
            <w:pPr>
              <w:spacing w:after="0"/>
            </w:pPr>
            <w:r w:rsidRPr="003944E9">
              <w:t xml:space="preserve">Analisar resultados </w:t>
            </w:r>
            <w:r>
              <w:t>obtidos</w:t>
            </w:r>
          </w:p>
        </w:tc>
        <w:tc>
          <w:tcPr>
            <w:tcW w:w="2832" w:type="dxa"/>
          </w:tcPr>
          <w:p w14:paraId="599F70B8" w14:textId="40D8A6F6" w:rsidR="003944E9" w:rsidRDefault="00333771" w:rsidP="003944E9">
            <w:pPr>
              <w:spacing w:after="0"/>
            </w:pPr>
            <w:ins w:id="175" w:author="Joao Carlos Da Silva Brito" w:date="2021-09-14T12:18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54B436FB" w14:textId="138EA0F3" w:rsidR="003944E9" w:rsidRDefault="00ED4BB3" w:rsidP="003944E9">
            <w:pPr>
              <w:spacing w:after="0"/>
            </w:pPr>
            <w:r>
              <w:t>04/11/2021</w:t>
            </w:r>
          </w:p>
        </w:tc>
        <w:tc>
          <w:tcPr>
            <w:tcW w:w="1417" w:type="dxa"/>
          </w:tcPr>
          <w:p w14:paraId="20AE29DB" w14:textId="391CE62C" w:rsidR="003944E9" w:rsidRDefault="00ED4BB3" w:rsidP="003944E9">
            <w:pPr>
              <w:spacing w:after="0"/>
            </w:pPr>
            <w:r>
              <w:t>08/11/2021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48874E6" w14:textId="77777777" w:rsidR="003944E9" w:rsidRDefault="003944E9" w:rsidP="003944E9">
            <w:pPr>
              <w:spacing w:after="0"/>
            </w:pPr>
          </w:p>
        </w:tc>
      </w:tr>
      <w:tr w:rsidR="003944E9" w14:paraId="30B5A8B4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E1772DA" w14:textId="20A0D627" w:rsidR="003944E9" w:rsidRPr="003944E9" w:rsidRDefault="003944E9" w:rsidP="003944E9">
            <w:pPr>
              <w:spacing w:after="0"/>
            </w:pPr>
            <w:r>
              <w:lastRenderedPageBreak/>
              <w:t>Prover o relatório final</w:t>
            </w:r>
          </w:p>
        </w:tc>
        <w:tc>
          <w:tcPr>
            <w:tcW w:w="2832" w:type="dxa"/>
          </w:tcPr>
          <w:p w14:paraId="349DCD3E" w14:textId="38A20DBE" w:rsidR="003944E9" w:rsidRDefault="00333771" w:rsidP="003944E9">
            <w:pPr>
              <w:spacing w:after="0"/>
            </w:pPr>
            <w:ins w:id="176" w:author="Joao Carlos Da Silva Brito" w:date="2021-09-14T12:28:00Z">
              <w:r>
                <w:t>Cleyton Vidal Ananias</w:t>
              </w:r>
            </w:ins>
            <w:r>
              <w:t xml:space="preserve">, </w:t>
            </w:r>
            <w:ins w:id="177" w:author="Joao Carlos Da Silva Brito" w:date="2021-09-14T12:18:00Z">
              <w:r>
                <w:t>Leandro Pereira</w:t>
              </w:r>
            </w:ins>
            <w:r>
              <w:t xml:space="preserve">, </w:t>
            </w:r>
            <w:ins w:id="178" w:author="Joao Carlos Da Silva Brito" w:date="2021-09-14T12:18:00Z">
              <w:r>
                <w:t>João Carlos da Silva Brito</w:t>
              </w:r>
            </w:ins>
          </w:p>
        </w:tc>
        <w:tc>
          <w:tcPr>
            <w:tcW w:w="1557" w:type="dxa"/>
          </w:tcPr>
          <w:p w14:paraId="24D79845" w14:textId="730D6F38" w:rsidR="003944E9" w:rsidRDefault="00ED4BB3" w:rsidP="003944E9">
            <w:pPr>
              <w:spacing w:after="0"/>
            </w:pPr>
            <w:r>
              <w:t>09/11/2021</w:t>
            </w:r>
          </w:p>
        </w:tc>
        <w:tc>
          <w:tcPr>
            <w:tcW w:w="1417" w:type="dxa"/>
          </w:tcPr>
          <w:p w14:paraId="7DF9533F" w14:textId="1D8E8371" w:rsidR="003944E9" w:rsidRDefault="00ED4BB3" w:rsidP="003944E9">
            <w:pPr>
              <w:spacing w:after="0"/>
            </w:pPr>
            <w:r>
              <w:t>12/11/2021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0FBA354" w14:textId="77777777" w:rsidR="003944E9" w:rsidRDefault="003944E9" w:rsidP="003944E9">
            <w:pPr>
              <w:spacing w:after="0"/>
            </w:pPr>
          </w:p>
        </w:tc>
      </w:tr>
      <w:tr w:rsidR="00E45165" w14:paraId="284040B1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1445479" w14:textId="290CFD87" w:rsidR="00E45165" w:rsidRDefault="00E45165" w:rsidP="003944E9">
            <w:pPr>
              <w:spacing w:after="0"/>
            </w:pPr>
            <w:r>
              <w:t>Desenvolver roteiro para o vídeo</w:t>
            </w:r>
          </w:p>
        </w:tc>
        <w:tc>
          <w:tcPr>
            <w:tcW w:w="2832" w:type="dxa"/>
          </w:tcPr>
          <w:p w14:paraId="05695D8F" w14:textId="1CC2F554" w:rsidR="00E45165" w:rsidRDefault="00333771" w:rsidP="003944E9">
            <w:pPr>
              <w:spacing w:after="0"/>
            </w:pPr>
            <w:ins w:id="179" w:author="Joao Carlos Da Silva Brito" w:date="2021-09-14T12:20:00Z">
              <w:r>
                <w:t>Lucas Bezerra de Macedo</w:t>
              </w:r>
            </w:ins>
          </w:p>
        </w:tc>
        <w:tc>
          <w:tcPr>
            <w:tcW w:w="1557" w:type="dxa"/>
          </w:tcPr>
          <w:p w14:paraId="3636E1E2" w14:textId="4720DAC5" w:rsidR="00E45165" w:rsidRDefault="00ED4BB3" w:rsidP="003944E9">
            <w:pPr>
              <w:spacing w:after="0"/>
            </w:pPr>
            <w:r>
              <w:t>10/11/2021</w:t>
            </w:r>
          </w:p>
        </w:tc>
        <w:tc>
          <w:tcPr>
            <w:tcW w:w="1417" w:type="dxa"/>
          </w:tcPr>
          <w:p w14:paraId="72847803" w14:textId="52FE9219" w:rsidR="00E45165" w:rsidRDefault="00ED4BB3" w:rsidP="003944E9">
            <w:pPr>
              <w:spacing w:after="0"/>
            </w:pPr>
            <w:r>
              <w:t>10/11/2021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EFCEDEB" w14:textId="77777777" w:rsidR="00E45165" w:rsidRDefault="00E45165" w:rsidP="003944E9">
            <w:pPr>
              <w:spacing w:after="0"/>
            </w:pPr>
          </w:p>
        </w:tc>
      </w:tr>
    </w:tbl>
    <w:p w14:paraId="3F52C32D" w14:textId="75F9596A" w:rsidR="007F2131" w:rsidRDefault="007F2131" w:rsidP="00F96B23"/>
    <w:p w14:paraId="79E8225A" w14:textId="597AD7CC" w:rsidR="004C6046" w:rsidRDefault="004C6046" w:rsidP="00F96B23"/>
    <w:p w14:paraId="58B585C0" w14:textId="46D8EC05" w:rsidR="004C6046" w:rsidRDefault="004C6046" w:rsidP="00F96B23"/>
    <w:p w14:paraId="0AE34A6B" w14:textId="4CAAB31A" w:rsidR="004C6046" w:rsidRDefault="004C6046" w:rsidP="00F96B23"/>
    <w:p w14:paraId="4BA5CA2E" w14:textId="324A2978" w:rsidR="004C6046" w:rsidRDefault="004C6046" w:rsidP="00F96B23"/>
    <w:p w14:paraId="6225A381" w14:textId="58FE6D92" w:rsidR="004C6046" w:rsidRDefault="004C6046" w:rsidP="00F96B23"/>
    <w:p w14:paraId="33BE4E7C" w14:textId="26D5B9B9" w:rsidR="004C6046" w:rsidRDefault="004C6046" w:rsidP="00F96B23"/>
    <w:p w14:paraId="7042BD67" w14:textId="4B691865" w:rsidR="004C6046" w:rsidRDefault="004C6046" w:rsidP="00F96B23"/>
    <w:p w14:paraId="19D9BDD3" w14:textId="5154070A" w:rsidR="004C6046" w:rsidRDefault="004C6046" w:rsidP="00F96B23"/>
    <w:p w14:paraId="1F9EFE1A" w14:textId="77777777" w:rsidR="004C6046" w:rsidRDefault="004C6046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740574CC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740574CC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lastRenderedPageBreak/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E45165" w14:paraId="2A066705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67D11BB0" w:rsidR="00E45165" w:rsidRDefault="00E45165" w:rsidP="00E45165">
            <w:pPr>
              <w:spacing w:after="0"/>
            </w:pPr>
            <w:r>
              <w:t>Fichamento de conteúdo do AVA (Quinzena 7)</w:t>
            </w:r>
          </w:p>
        </w:tc>
        <w:tc>
          <w:tcPr>
            <w:tcW w:w="2832" w:type="dxa"/>
          </w:tcPr>
          <w:p w14:paraId="70F9F479" w14:textId="28BA9172" w:rsidR="00E45165" w:rsidRDefault="78E4ED2E" w:rsidP="740574CC">
            <w:pPr>
              <w:spacing w:after="0"/>
            </w:pPr>
            <w:ins w:id="180" w:author="Joao Carlos Da Silva Brito" w:date="2021-09-14T12:28:00Z">
              <w:r>
                <w:t>Cleyton Vidal Ananias</w:t>
              </w:r>
            </w:ins>
          </w:p>
        </w:tc>
        <w:tc>
          <w:tcPr>
            <w:tcW w:w="1557" w:type="dxa"/>
          </w:tcPr>
          <w:p w14:paraId="7DE19E91" w14:textId="3FB9F751" w:rsidR="00E45165" w:rsidRDefault="6ED52671" w:rsidP="00E45165">
            <w:pPr>
              <w:spacing w:after="0"/>
              <w:rPr>
                <w:ins w:id="181" w:author="Joao Carlos Da Silva Brito" w:date="2021-09-14T12:18:00Z"/>
              </w:rPr>
            </w:pPr>
            <w:ins w:id="182" w:author="Joao Carlos Da Silva Brito" w:date="2021-09-14T12:18:00Z">
              <w:r>
                <w:t>15/11/2021</w:t>
              </w:r>
            </w:ins>
          </w:p>
          <w:p w14:paraId="4024C436" w14:textId="5D08269E" w:rsidR="00E45165" w:rsidRDefault="00E45165" w:rsidP="740574CC">
            <w:pPr>
              <w:spacing w:after="0"/>
            </w:pPr>
          </w:p>
        </w:tc>
        <w:tc>
          <w:tcPr>
            <w:tcW w:w="1417" w:type="dxa"/>
          </w:tcPr>
          <w:p w14:paraId="5D882801" w14:textId="605E457E" w:rsidR="00E45165" w:rsidRDefault="6ED52671" w:rsidP="00E45165">
            <w:pPr>
              <w:spacing w:after="0"/>
            </w:pPr>
            <w:ins w:id="183" w:author="Joao Carlos Da Silva Brito" w:date="2021-09-14T12:18:00Z">
              <w:r>
                <w:t>15/11/2021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E45165" w:rsidRDefault="00E45165" w:rsidP="00E45165">
            <w:pPr>
              <w:spacing w:after="0"/>
            </w:pPr>
          </w:p>
        </w:tc>
      </w:tr>
      <w:tr w:rsidR="00E45165" w14:paraId="0D489049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8C3DC18" w:rsidR="00E45165" w:rsidRDefault="00E45165" w:rsidP="00E45165">
            <w:pPr>
              <w:spacing w:after="0"/>
            </w:pPr>
            <w:r>
              <w:t>Reunião de alinhamento com orientadora</w:t>
            </w:r>
          </w:p>
        </w:tc>
        <w:tc>
          <w:tcPr>
            <w:tcW w:w="2832" w:type="dxa"/>
          </w:tcPr>
          <w:p w14:paraId="060990C4" w14:textId="34BA085C" w:rsidR="00E45165" w:rsidRDefault="7BC7B156" w:rsidP="00E45165">
            <w:pPr>
              <w:spacing w:after="0"/>
            </w:pPr>
            <w:ins w:id="184" w:author="Joao Carlos Da Silva Brito" w:date="2021-09-14T12:20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38037124" w14:textId="234BA8E4" w:rsidR="00E45165" w:rsidRDefault="3D22CC25" w:rsidP="740574CC">
            <w:pPr>
              <w:spacing w:after="0"/>
            </w:pPr>
            <w:ins w:id="185" w:author="Joao Carlos Da Silva Brito" w:date="2021-09-14T12:19:00Z">
              <w:r w:rsidRPr="740574CC">
                <w:rPr>
                  <w:rFonts w:eastAsia="Trebuchet MS" w:cs="Trebuchet MS"/>
                  <w:color w:val="000000" w:themeColor="text1"/>
                </w:rPr>
                <w:t>19/11/2021</w:t>
              </w:r>
            </w:ins>
          </w:p>
        </w:tc>
        <w:tc>
          <w:tcPr>
            <w:tcW w:w="1417" w:type="dxa"/>
          </w:tcPr>
          <w:p w14:paraId="771845EB" w14:textId="4823B9C5" w:rsidR="00E45165" w:rsidRDefault="3D22CC25" w:rsidP="740574CC">
            <w:pPr>
              <w:spacing w:after="0"/>
            </w:pPr>
            <w:ins w:id="186" w:author="Joao Carlos Da Silva Brito" w:date="2021-09-14T12:19:00Z">
              <w:r w:rsidRPr="740574CC">
                <w:rPr>
                  <w:rFonts w:eastAsia="Trebuchet MS" w:cs="Trebuchet MS"/>
                  <w:color w:val="000000" w:themeColor="text1"/>
                </w:rPr>
                <w:t>19/11/2021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E45165" w:rsidRDefault="00E45165" w:rsidP="00E45165">
            <w:pPr>
              <w:spacing w:after="0"/>
            </w:pPr>
          </w:p>
        </w:tc>
      </w:tr>
      <w:tr w:rsidR="00E45165" w14:paraId="4F9BBE9B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0CDF87FF" w:rsidR="00E45165" w:rsidRDefault="00E45165" w:rsidP="00E45165">
            <w:pPr>
              <w:spacing w:after="0"/>
            </w:pPr>
            <w:r>
              <w:t>Reunião de checagem ou revisão de planejamento com membros da equipe</w:t>
            </w:r>
          </w:p>
        </w:tc>
        <w:tc>
          <w:tcPr>
            <w:tcW w:w="2832" w:type="dxa"/>
          </w:tcPr>
          <w:p w14:paraId="66E23CAF" w14:textId="24BDE274" w:rsidR="00E45165" w:rsidRDefault="0BF3610F" w:rsidP="00E45165">
            <w:pPr>
              <w:spacing w:after="0"/>
            </w:pPr>
            <w:ins w:id="187" w:author="Joao Carlos Da Silva Brito" w:date="2021-09-14T12:20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71C777FF" w14:textId="665DD9D3" w:rsidR="00E45165" w:rsidRDefault="00ED4BB3" w:rsidP="00E45165">
            <w:pPr>
              <w:spacing w:after="0"/>
              <w:rPr>
                <w:ins w:id="188" w:author="Joao Carlos Da Silva Brito" w:date="2021-09-14T12:19:00Z"/>
              </w:rPr>
            </w:pPr>
            <w:r>
              <w:t>16</w:t>
            </w:r>
            <w:ins w:id="189" w:author="Joao Carlos Da Silva Brito" w:date="2021-09-14T12:19:00Z">
              <w:r w:rsidR="06ED9F20">
                <w:t>/11/2021</w:t>
              </w:r>
            </w:ins>
          </w:p>
          <w:p w14:paraId="103EF359" w14:textId="2EF25D87" w:rsidR="00E45165" w:rsidRDefault="00E45165" w:rsidP="740574CC">
            <w:pPr>
              <w:spacing w:after="0"/>
            </w:pPr>
          </w:p>
        </w:tc>
        <w:tc>
          <w:tcPr>
            <w:tcW w:w="1417" w:type="dxa"/>
          </w:tcPr>
          <w:p w14:paraId="648D8250" w14:textId="257FBAFD" w:rsidR="00E45165" w:rsidRDefault="00ED4BB3" w:rsidP="00E45165">
            <w:pPr>
              <w:spacing w:after="0"/>
              <w:rPr>
                <w:ins w:id="190" w:author="Joao Carlos Da Silva Brito" w:date="2021-09-14T12:19:00Z"/>
              </w:rPr>
            </w:pPr>
            <w:r>
              <w:t>1</w:t>
            </w:r>
            <w:ins w:id="191" w:author="Joao Carlos Da Silva Brito" w:date="2021-09-14T12:19:00Z">
              <w:r w:rsidR="06ED9F20">
                <w:t>6/11/2021</w:t>
              </w:r>
            </w:ins>
          </w:p>
          <w:p w14:paraId="5A0A54C7" w14:textId="76B8489C" w:rsidR="00E45165" w:rsidRDefault="00E45165" w:rsidP="740574CC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E45165" w:rsidRDefault="00E45165" w:rsidP="00E45165">
            <w:pPr>
              <w:spacing w:after="0"/>
            </w:pPr>
          </w:p>
        </w:tc>
      </w:tr>
      <w:tr w:rsidR="740574CC" w14:paraId="4C41BD54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6320D16" w14:textId="244657A7" w:rsidR="06ED9F20" w:rsidRDefault="06ED9F20" w:rsidP="740574CC">
            <w:pPr>
              <w:rPr>
                <w:ins w:id="192" w:author="Joao Carlos Da Silva Brito" w:date="2021-09-14T12:19:00Z"/>
              </w:rPr>
            </w:pPr>
            <w:ins w:id="193" w:author="Joao Carlos Da Silva Brito" w:date="2021-09-14T12:19:00Z">
              <w:r>
                <w:t>Levantamento de indicadores para avaliação colaborativa</w:t>
              </w:r>
            </w:ins>
          </w:p>
          <w:p w14:paraId="040114DB" w14:textId="25FDE5B2" w:rsidR="740574CC" w:rsidRDefault="740574CC" w:rsidP="740574CC"/>
        </w:tc>
        <w:tc>
          <w:tcPr>
            <w:tcW w:w="2832" w:type="dxa"/>
          </w:tcPr>
          <w:p w14:paraId="4C2C489D" w14:textId="7CD2E435" w:rsidR="44C89E56" w:rsidRDefault="44C89E56" w:rsidP="740574CC">
            <w:pPr>
              <w:spacing w:after="0"/>
            </w:pPr>
            <w:ins w:id="194" w:author="Joao Carlos Da Silva Brito" w:date="2021-09-14T12:20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177D87D8" w14:textId="3C0F8306" w:rsidR="4A6E69EB" w:rsidRDefault="00ED4BB3" w:rsidP="740574CC">
            <w:r>
              <w:t>18</w:t>
            </w:r>
            <w:ins w:id="195" w:author="Joao Carlos Da Silva Brito" w:date="2021-09-14T12:41:00Z">
              <w:r w:rsidR="4A6E69EB">
                <w:t>/11/2021</w:t>
              </w:r>
            </w:ins>
          </w:p>
        </w:tc>
        <w:tc>
          <w:tcPr>
            <w:tcW w:w="1417" w:type="dxa"/>
          </w:tcPr>
          <w:p w14:paraId="4F6C1AE3" w14:textId="3F696944" w:rsidR="4A6E69EB" w:rsidRDefault="00ED4BB3" w:rsidP="740574CC">
            <w:r>
              <w:t>20</w:t>
            </w:r>
            <w:ins w:id="196" w:author="Joao Carlos Da Silva Brito" w:date="2021-09-14T12:41:00Z">
              <w:r w:rsidR="4A6E69EB">
                <w:t>/11/2021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6B13A42" w14:textId="4215C845" w:rsidR="740574CC" w:rsidRDefault="740574CC" w:rsidP="740574CC"/>
        </w:tc>
      </w:tr>
      <w:tr w:rsidR="740574CC" w14:paraId="4730DA97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A04EA14" w14:textId="5F0F3507" w:rsidR="05C20EAC" w:rsidRDefault="05C20EAC" w:rsidP="740574CC">
            <w:pPr>
              <w:rPr>
                <w:ins w:id="197" w:author="Joao Carlos Da Silva Brito" w:date="2021-09-14T12:20:00Z"/>
              </w:rPr>
            </w:pPr>
            <w:ins w:id="198" w:author="Joao Carlos Da Silva Brito" w:date="2021-09-14T12:20:00Z">
              <w:r>
                <w:lastRenderedPageBreak/>
                <w:t>Realizar a Avaliação colaborativa e entregar no AVA</w:t>
              </w:r>
            </w:ins>
          </w:p>
          <w:p w14:paraId="6E3CF179" w14:textId="47A75AE0" w:rsidR="740574CC" w:rsidRDefault="740574CC" w:rsidP="740574CC"/>
        </w:tc>
        <w:tc>
          <w:tcPr>
            <w:tcW w:w="2832" w:type="dxa"/>
          </w:tcPr>
          <w:p w14:paraId="69A86ED7" w14:textId="3DA3E57D" w:rsidR="77B0DFC6" w:rsidRDefault="77B0DFC6" w:rsidP="740574CC">
            <w:pPr>
              <w:spacing w:after="0"/>
            </w:pPr>
            <w:ins w:id="199" w:author="Joao Carlos Da Silva Brito" w:date="2021-09-14T12:20:00Z">
              <w:r>
                <w:t>Cleyton Vidal Ananias, João Carlos da Silva Brito, Leandro Pereira, Lucas Bezerra de Macedo, Raul Segundo Fernandes, Thais de Macedo Costa</w:t>
              </w:r>
            </w:ins>
          </w:p>
        </w:tc>
        <w:tc>
          <w:tcPr>
            <w:tcW w:w="1557" w:type="dxa"/>
          </w:tcPr>
          <w:p w14:paraId="59938D4F" w14:textId="4EE074B7" w:rsidR="77B0DFC6" w:rsidRDefault="77B0DFC6" w:rsidP="740574CC">
            <w:pPr>
              <w:rPr>
                <w:ins w:id="200" w:author="Joao Carlos Da Silva Brito" w:date="2021-09-14T12:21:00Z"/>
              </w:rPr>
            </w:pPr>
            <w:ins w:id="201" w:author="Joao Carlos Da Silva Brito" w:date="2021-09-14T12:21:00Z">
              <w:r>
                <w:t>2</w:t>
              </w:r>
            </w:ins>
            <w:r w:rsidR="00ED4BB3">
              <w:t>2</w:t>
            </w:r>
            <w:ins w:id="202" w:author="Joao Carlos Da Silva Brito" w:date="2021-09-14T12:21:00Z">
              <w:r>
                <w:t>/11/2021</w:t>
              </w:r>
            </w:ins>
          </w:p>
          <w:p w14:paraId="31FD8890" w14:textId="50D53F6E" w:rsidR="740574CC" w:rsidRDefault="740574CC" w:rsidP="740574CC"/>
        </w:tc>
        <w:tc>
          <w:tcPr>
            <w:tcW w:w="1417" w:type="dxa"/>
          </w:tcPr>
          <w:p w14:paraId="769F7CC6" w14:textId="223D0621" w:rsidR="77B0DFC6" w:rsidRDefault="77B0DFC6" w:rsidP="740574CC">
            <w:pPr>
              <w:rPr>
                <w:ins w:id="203" w:author="Joao Carlos Da Silva Brito" w:date="2021-09-14T12:21:00Z"/>
              </w:rPr>
            </w:pPr>
            <w:ins w:id="204" w:author="Joao Carlos Da Silva Brito" w:date="2021-09-14T12:21:00Z">
              <w:r>
                <w:t>2</w:t>
              </w:r>
            </w:ins>
            <w:r w:rsidR="00ED4BB3">
              <w:t>2</w:t>
            </w:r>
            <w:ins w:id="205" w:author="Joao Carlos Da Silva Brito" w:date="2021-09-14T12:21:00Z">
              <w:r>
                <w:t>/11/2021</w:t>
              </w:r>
            </w:ins>
          </w:p>
          <w:p w14:paraId="0FE1AC36" w14:textId="5882C4D2" w:rsidR="740574CC" w:rsidRDefault="740574CC" w:rsidP="740574CC"/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41F50C1" w14:textId="755A5275" w:rsidR="740574CC" w:rsidRDefault="740574CC" w:rsidP="740574CC"/>
        </w:tc>
      </w:tr>
      <w:tr w:rsidR="00E45165" w14:paraId="76E8D1E4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6E9F4A76" w:rsidR="00E45165" w:rsidRDefault="00E45165" w:rsidP="00E45165">
            <w:pPr>
              <w:spacing w:after="0"/>
            </w:pPr>
            <w:r>
              <w:t>Gravar e editar vídeo</w:t>
            </w:r>
          </w:p>
        </w:tc>
        <w:tc>
          <w:tcPr>
            <w:tcW w:w="2832" w:type="dxa"/>
          </w:tcPr>
          <w:p w14:paraId="11F02741" w14:textId="257E8864" w:rsidR="00E45165" w:rsidRDefault="00333771" w:rsidP="00E45165">
            <w:pPr>
              <w:spacing w:after="0"/>
            </w:pPr>
            <w:ins w:id="206" w:author="Joao Carlos Da Silva Brito" w:date="2021-09-14T12:20:00Z">
              <w:r>
                <w:t>Lucas Bezerra de Macedo</w:t>
              </w:r>
            </w:ins>
          </w:p>
        </w:tc>
        <w:tc>
          <w:tcPr>
            <w:tcW w:w="1557" w:type="dxa"/>
          </w:tcPr>
          <w:p w14:paraId="451EA2AF" w14:textId="78DFF248" w:rsidR="00E45165" w:rsidRDefault="00ED4BB3" w:rsidP="00E45165">
            <w:pPr>
              <w:spacing w:after="0"/>
            </w:pPr>
            <w:r>
              <w:t>23</w:t>
            </w:r>
            <w:ins w:id="207" w:author="Joao Carlos Da Silva Brito" w:date="2021-09-14T12:45:00Z">
              <w:r w:rsidR="3D8171A5">
                <w:t>/11/2021</w:t>
              </w:r>
            </w:ins>
          </w:p>
        </w:tc>
        <w:tc>
          <w:tcPr>
            <w:tcW w:w="1417" w:type="dxa"/>
          </w:tcPr>
          <w:p w14:paraId="4353E4A6" w14:textId="45374ACF" w:rsidR="00E45165" w:rsidRDefault="3D8171A5" w:rsidP="00E45165">
            <w:pPr>
              <w:spacing w:after="0"/>
            </w:pPr>
            <w:ins w:id="208" w:author="Joao Carlos Da Silva Brito" w:date="2021-09-14T12:45:00Z">
              <w:r>
                <w:t>2</w:t>
              </w:r>
            </w:ins>
            <w:r w:rsidR="00ED4BB3">
              <w:t>4</w:t>
            </w:r>
            <w:ins w:id="209" w:author="Joao Carlos Da Silva Brito" w:date="2021-09-14T12:45:00Z">
              <w:r>
                <w:t>/11/2021</w:t>
              </w:r>
            </w:ins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E45165" w:rsidRDefault="00E45165" w:rsidP="00E45165">
            <w:pPr>
              <w:spacing w:after="0"/>
            </w:pPr>
          </w:p>
        </w:tc>
      </w:tr>
      <w:tr w:rsidR="00E45165" w14:paraId="1B41512E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51000B8" w14:textId="6FF87C89" w:rsidR="00E45165" w:rsidRDefault="00E45165" w:rsidP="00E45165">
            <w:pPr>
              <w:spacing w:after="0"/>
            </w:pPr>
            <w:r>
              <w:t>Disponibilizar vídeo em plataforma para compartilhamento.</w:t>
            </w:r>
          </w:p>
        </w:tc>
        <w:tc>
          <w:tcPr>
            <w:tcW w:w="2832" w:type="dxa"/>
          </w:tcPr>
          <w:p w14:paraId="71F85BBF" w14:textId="5D2CC3CD" w:rsidR="00E45165" w:rsidRDefault="52E9225C" w:rsidP="00E45165">
            <w:pPr>
              <w:spacing w:after="0"/>
            </w:pPr>
            <w:ins w:id="210" w:author="Joao Carlos Da Silva Brito" w:date="2021-09-14T12:21:00Z">
              <w:r>
                <w:t>Leandro Pereira e João Carlos da Silva Brito</w:t>
              </w:r>
            </w:ins>
          </w:p>
        </w:tc>
        <w:tc>
          <w:tcPr>
            <w:tcW w:w="1557" w:type="dxa"/>
          </w:tcPr>
          <w:p w14:paraId="28D33261" w14:textId="5C34D90A" w:rsidR="00E45165" w:rsidRDefault="084D179F" w:rsidP="740574CC">
            <w:pPr>
              <w:spacing w:after="0"/>
              <w:rPr>
                <w:ins w:id="211" w:author="Joao Carlos Da Silva Brito" w:date="2021-09-14T12:21:00Z"/>
              </w:rPr>
            </w:pPr>
            <w:ins w:id="212" w:author="Joao Carlos Da Silva Brito" w:date="2021-09-14T12:21:00Z">
              <w:r>
                <w:t>2</w:t>
              </w:r>
            </w:ins>
            <w:r w:rsidR="00ED4BB3">
              <w:t>5</w:t>
            </w:r>
            <w:ins w:id="213" w:author="Joao Carlos Da Silva Brito" w:date="2021-09-14T12:21:00Z">
              <w:r>
                <w:t>/11/2021</w:t>
              </w:r>
            </w:ins>
          </w:p>
          <w:p w14:paraId="5FE4A479" w14:textId="4EE16B74" w:rsidR="00E45165" w:rsidRDefault="00E45165" w:rsidP="740574CC">
            <w:pPr>
              <w:spacing w:after="0"/>
            </w:pPr>
          </w:p>
        </w:tc>
        <w:tc>
          <w:tcPr>
            <w:tcW w:w="1417" w:type="dxa"/>
          </w:tcPr>
          <w:p w14:paraId="14DDB26E" w14:textId="60B4AFD6" w:rsidR="00E45165" w:rsidRDefault="084D179F" w:rsidP="740574CC">
            <w:pPr>
              <w:spacing w:after="0"/>
              <w:rPr>
                <w:ins w:id="214" w:author="Joao Carlos Da Silva Brito" w:date="2021-09-14T12:21:00Z"/>
              </w:rPr>
            </w:pPr>
            <w:ins w:id="215" w:author="Joao Carlos Da Silva Brito" w:date="2021-09-14T12:21:00Z">
              <w:r>
                <w:t>2</w:t>
              </w:r>
            </w:ins>
            <w:r w:rsidR="00ED4BB3">
              <w:t>5</w:t>
            </w:r>
            <w:ins w:id="216" w:author="Joao Carlos Da Silva Brito" w:date="2021-09-14T12:21:00Z">
              <w:r>
                <w:t>/11/2021</w:t>
              </w:r>
            </w:ins>
          </w:p>
          <w:p w14:paraId="618699FC" w14:textId="6ADE1785" w:rsidR="00E45165" w:rsidRDefault="00E45165" w:rsidP="740574CC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CE4532" w14:textId="77777777" w:rsidR="00E45165" w:rsidRDefault="00E45165" w:rsidP="00E45165">
            <w:pPr>
              <w:spacing w:after="0"/>
            </w:pPr>
          </w:p>
        </w:tc>
      </w:tr>
      <w:tr w:rsidR="00E45165" w14:paraId="5AB262E1" w14:textId="77777777" w:rsidTr="740574C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3BDA937" w14:textId="08884176" w:rsidR="00E45165" w:rsidRDefault="00E45165" w:rsidP="00E45165">
            <w:pPr>
              <w:spacing w:after="0"/>
            </w:pPr>
            <w:r>
              <w:t>Revisar relatório final e realizar entrega no AVA.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E1192EB" w14:textId="69B51AB2" w:rsidR="00E45165" w:rsidRDefault="5DC22072" w:rsidP="00E45165">
            <w:pPr>
              <w:spacing w:after="0"/>
            </w:pPr>
            <w:ins w:id="217" w:author="Joao Carlos Da Silva Brito" w:date="2021-09-14T12:21:00Z">
              <w:r>
                <w:t>Leandro Pereira e João Carlos da Silva Brito</w:t>
              </w:r>
            </w:ins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2AC0CCD3" w14:textId="0A4161FA" w:rsidR="00E45165" w:rsidRDefault="56E84A41" w:rsidP="740574CC">
            <w:pPr>
              <w:spacing w:after="0"/>
              <w:rPr>
                <w:ins w:id="218" w:author="Joao Carlos Da Silva Brito" w:date="2021-09-14T12:21:00Z"/>
              </w:rPr>
            </w:pPr>
            <w:ins w:id="219" w:author="Joao Carlos Da Silva Brito" w:date="2021-09-14T12:21:00Z">
              <w:r>
                <w:t>2</w:t>
              </w:r>
            </w:ins>
            <w:r w:rsidR="00ED4BB3">
              <w:t>5</w:t>
            </w:r>
            <w:ins w:id="220" w:author="Joao Carlos Da Silva Brito" w:date="2021-09-14T12:21:00Z">
              <w:r>
                <w:t>/11/2021</w:t>
              </w:r>
            </w:ins>
          </w:p>
          <w:p w14:paraId="033E4FD0" w14:textId="52CA0212" w:rsidR="00E45165" w:rsidRDefault="00E45165" w:rsidP="740574CC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08889D95" w14:textId="1E7CEBEC" w:rsidR="00E45165" w:rsidRDefault="56E84A41" w:rsidP="740574CC">
            <w:pPr>
              <w:spacing w:after="0"/>
            </w:pPr>
            <w:ins w:id="221" w:author="Joao Carlos Da Silva Brito" w:date="2021-09-14T12:21:00Z">
              <w:r>
                <w:t>2</w:t>
              </w:r>
            </w:ins>
            <w:r w:rsidR="00ED4BB3">
              <w:t>7</w:t>
            </w:r>
            <w:ins w:id="222" w:author="Joao Carlos Da Silva Brito" w:date="2021-09-14T12:21:00Z">
              <w:r>
                <w:t>/11/2021</w:t>
              </w:r>
            </w:ins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C120763" w14:textId="77777777" w:rsidR="00E45165" w:rsidRDefault="00E45165" w:rsidP="00E45165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6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D5290" w14:textId="77777777" w:rsidR="00C073C6" w:rsidRDefault="00C073C6" w:rsidP="00DE370F">
      <w:pPr>
        <w:spacing w:after="0" w:line="240" w:lineRule="auto"/>
      </w:pPr>
      <w:r>
        <w:separator/>
      </w:r>
    </w:p>
  </w:endnote>
  <w:endnote w:type="continuationSeparator" w:id="0">
    <w:p w14:paraId="2E01EB14" w14:textId="77777777" w:rsidR="00C073C6" w:rsidRDefault="00C073C6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Header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Header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Header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Header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Header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Header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F7DBB" w14:textId="77777777" w:rsidR="00C073C6" w:rsidRDefault="00C073C6" w:rsidP="00DE370F">
      <w:pPr>
        <w:spacing w:after="0" w:line="240" w:lineRule="auto"/>
      </w:pPr>
      <w:r>
        <w:separator/>
      </w:r>
    </w:p>
  </w:footnote>
  <w:footnote w:type="continuationSeparator" w:id="0">
    <w:p w14:paraId="48047D23" w14:textId="77777777" w:rsidR="00C073C6" w:rsidRDefault="00C073C6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Header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4CF9"/>
    <w:multiLevelType w:val="hybridMultilevel"/>
    <w:tmpl w:val="64463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A0A23"/>
    <w:multiLevelType w:val="hybridMultilevel"/>
    <w:tmpl w:val="2C68F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92193"/>
    <w:multiLevelType w:val="hybridMultilevel"/>
    <w:tmpl w:val="80167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F2CDC"/>
    <w:multiLevelType w:val="hybridMultilevel"/>
    <w:tmpl w:val="7AAA6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C6B3E"/>
    <w:multiLevelType w:val="hybridMultilevel"/>
    <w:tmpl w:val="0FF2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11AFC"/>
    <w:multiLevelType w:val="hybridMultilevel"/>
    <w:tmpl w:val="D8921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A722D"/>
    <w:multiLevelType w:val="hybridMultilevel"/>
    <w:tmpl w:val="0646165E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6B79534F"/>
    <w:multiLevelType w:val="hybridMultilevel"/>
    <w:tmpl w:val="A77E1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ul Segundo Fernandes">
    <w15:presenceInfo w15:providerId="AD" w15:userId="S::2000596@aluno.univesp.br::67fc8484-a3ec-4eb1-a986-6e7c7437bd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AC"/>
    <w:rsid w:val="00045255"/>
    <w:rsid w:val="00076E2B"/>
    <w:rsid w:val="00092D97"/>
    <w:rsid w:val="00094800"/>
    <w:rsid w:val="000A1779"/>
    <w:rsid w:val="000B61A9"/>
    <w:rsid w:val="000B67FC"/>
    <w:rsid w:val="0012492B"/>
    <w:rsid w:val="00137486"/>
    <w:rsid w:val="00162579"/>
    <w:rsid w:val="00176876"/>
    <w:rsid w:val="00182817"/>
    <w:rsid w:val="001A4A30"/>
    <w:rsid w:val="001B6717"/>
    <w:rsid w:val="001F198E"/>
    <w:rsid w:val="00213468"/>
    <w:rsid w:val="00291412"/>
    <w:rsid w:val="00293351"/>
    <w:rsid w:val="002B278C"/>
    <w:rsid w:val="002C1C97"/>
    <w:rsid w:val="002C288D"/>
    <w:rsid w:val="002D6C67"/>
    <w:rsid w:val="002F68AC"/>
    <w:rsid w:val="002F7820"/>
    <w:rsid w:val="00312804"/>
    <w:rsid w:val="00332C1C"/>
    <w:rsid w:val="00333771"/>
    <w:rsid w:val="00343A3C"/>
    <w:rsid w:val="003741AF"/>
    <w:rsid w:val="00377579"/>
    <w:rsid w:val="00382053"/>
    <w:rsid w:val="003849D1"/>
    <w:rsid w:val="003944E9"/>
    <w:rsid w:val="003A70AF"/>
    <w:rsid w:val="003C0B04"/>
    <w:rsid w:val="003C0FF9"/>
    <w:rsid w:val="003C10A3"/>
    <w:rsid w:val="003D0016"/>
    <w:rsid w:val="003D4684"/>
    <w:rsid w:val="004012E7"/>
    <w:rsid w:val="00403809"/>
    <w:rsid w:val="00410E9C"/>
    <w:rsid w:val="00415305"/>
    <w:rsid w:val="00432AC0"/>
    <w:rsid w:val="00443305"/>
    <w:rsid w:val="00445A61"/>
    <w:rsid w:val="00451D5E"/>
    <w:rsid w:val="004526E1"/>
    <w:rsid w:val="0047403B"/>
    <w:rsid w:val="0049739E"/>
    <w:rsid w:val="004C6046"/>
    <w:rsid w:val="004E572D"/>
    <w:rsid w:val="004F6DAE"/>
    <w:rsid w:val="00513B77"/>
    <w:rsid w:val="0051428C"/>
    <w:rsid w:val="00515DC5"/>
    <w:rsid w:val="005234E4"/>
    <w:rsid w:val="005870FB"/>
    <w:rsid w:val="005B74DF"/>
    <w:rsid w:val="005C13C9"/>
    <w:rsid w:val="005D12D3"/>
    <w:rsid w:val="005D2FB0"/>
    <w:rsid w:val="005E5BDC"/>
    <w:rsid w:val="005F0827"/>
    <w:rsid w:val="00604931"/>
    <w:rsid w:val="00611786"/>
    <w:rsid w:val="0062615A"/>
    <w:rsid w:val="00630D15"/>
    <w:rsid w:val="0064174B"/>
    <w:rsid w:val="00657EF1"/>
    <w:rsid w:val="00662418"/>
    <w:rsid w:val="00683C03"/>
    <w:rsid w:val="006910A8"/>
    <w:rsid w:val="006A0DAC"/>
    <w:rsid w:val="006C0023"/>
    <w:rsid w:val="00706305"/>
    <w:rsid w:val="00726646"/>
    <w:rsid w:val="00786CCB"/>
    <w:rsid w:val="007A6473"/>
    <w:rsid w:val="007A6C72"/>
    <w:rsid w:val="007C0EA8"/>
    <w:rsid w:val="007D0092"/>
    <w:rsid w:val="007D7F16"/>
    <w:rsid w:val="007F2131"/>
    <w:rsid w:val="007F23D8"/>
    <w:rsid w:val="00805FE8"/>
    <w:rsid w:val="00834794"/>
    <w:rsid w:val="00850ABB"/>
    <w:rsid w:val="008603F8"/>
    <w:rsid w:val="00875469"/>
    <w:rsid w:val="0088795B"/>
    <w:rsid w:val="00890C7C"/>
    <w:rsid w:val="008B4E72"/>
    <w:rsid w:val="008C71F5"/>
    <w:rsid w:val="008F250B"/>
    <w:rsid w:val="00912D45"/>
    <w:rsid w:val="00944BA0"/>
    <w:rsid w:val="00982BC6"/>
    <w:rsid w:val="009B0FB8"/>
    <w:rsid w:val="009D0AE3"/>
    <w:rsid w:val="009E3A84"/>
    <w:rsid w:val="009F18EF"/>
    <w:rsid w:val="009F6921"/>
    <w:rsid w:val="00A37002"/>
    <w:rsid w:val="00A43EB5"/>
    <w:rsid w:val="00AF2B2C"/>
    <w:rsid w:val="00B16507"/>
    <w:rsid w:val="00B23E5B"/>
    <w:rsid w:val="00B53D03"/>
    <w:rsid w:val="00B57BD7"/>
    <w:rsid w:val="00B80330"/>
    <w:rsid w:val="00B80E64"/>
    <w:rsid w:val="00B835C4"/>
    <w:rsid w:val="00B90443"/>
    <w:rsid w:val="00BB04BA"/>
    <w:rsid w:val="00BB482D"/>
    <w:rsid w:val="00BD15A9"/>
    <w:rsid w:val="00BE17C5"/>
    <w:rsid w:val="00BF01E9"/>
    <w:rsid w:val="00C073C6"/>
    <w:rsid w:val="00C3123A"/>
    <w:rsid w:val="00C3EA9F"/>
    <w:rsid w:val="00C428BE"/>
    <w:rsid w:val="00C6062F"/>
    <w:rsid w:val="00C64380"/>
    <w:rsid w:val="00C76747"/>
    <w:rsid w:val="00CE7DAD"/>
    <w:rsid w:val="00D3240D"/>
    <w:rsid w:val="00D46BBE"/>
    <w:rsid w:val="00D7217F"/>
    <w:rsid w:val="00D84CA4"/>
    <w:rsid w:val="00DD0397"/>
    <w:rsid w:val="00DE370F"/>
    <w:rsid w:val="00DF2237"/>
    <w:rsid w:val="00E0401E"/>
    <w:rsid w:val="00E0552E"/>
    <w:rsid w:val="00E45165"/>
    <w:rsid w:val="00E501E0"/>
    <w:rsid w:val="00E639AF"/>
    <w:rsid w:val="00E648D2"/>
    <w:rsid w:val="00E864E1"/>
    <w:rsid w:val="00EA038E"/>
    <w:rsid w:val="00ED4BB3"/>
    <w:rsid w:val="00EE109A"/>
    <w:rsid w:val="00EF7017"/>
    <w:rsid w:val="00F136C4"/>
    <w:rsid w:val="00F2037E"/>
    <w:rsid w:val="00F31612"/>
    <w:rsid w:val="00F46995"/>
    <w:rsid w:val="00F96B23"/>
    <w:rsid w:val="00FB3385"/>
    <w:rsid w:val="00FB6B2A"/>
    <w:rsid w:val="00FB7FB3"/>
    <w:rsid w:val="01C3F199"/>
    <w:rsid w:val="028FBF16"/>
    <w:rsid w:val="02ACB204"/>
    <w:rsid w:val="0360B87A"/>
    <w:rsid w:val="03C3CAB9"/>
    <w:rsid w:val="04347CD4"/>
    <w:rsid w:val="0438BC64"/>
    <w:rsid w:val="0446BC19"/>
    <w:rsid w:val="0450BF9E"/>
    <w:rsid w:val="0461330A"/>
    <w:rsid w:val="050D9522"/>
    <w:rsid w:val="0575C858"/>
    <w:rsid w:val="05A45064"/>
    <w:rsid w:val="05C20EAC"/>
    <w:rsid w:val="06ED9F20"/>
    <w:rsid w:val="079C60A4"/>
    <w:rsid w:val="08199EC9"/>
    <w:rsid w:val="084D179F"/>
    <w:rsid w:val="08C01576"/>
    <w:rsid w:val="097874A3"/>
    <w:rsid w:val="0993597D"/>
    <w:rsid w:val="09A6782E"/>
    <w:rsid w:val="0A38473F"/>
    <w:rsid w:val="0A94C3F9"/>
    <w:rsid w:val="0AB7C3E9"/>
    <w:rsid w:val="0B22B3C5"/>
    <w:rsid w:val="0BB00018"/>
    <w:rsid w:val="0BD41B50"/>
    <w:rsid w:val="0BF3610F"/>
    <w:rsid w:val="0D10389D"/>
    <w:rsid w:val="0DDFF6CF"/>
    <w:rsid w:val="0DF5D474"/>
    <w:rsid w:val="0DF5DD0E"/>
    <w:rsid w:val="0E4C9B4E"/>
    <w:rsid w:val="0E588EBE"/>
    <w:rsid w:val="0EA071E9"/>
    <w:rsid w:val="0EFB0CE2"/>
    <w:rsid w:val="103E6C3D"/>
    <w:rsid w:val="104FC741"/>
    <w:rsid w:val="106F31FE"/>
    <w:rsid w:val="10C2D5C7"/>
    <w:rsid w:val="10D4E36A"/>
    <w:rsid w:val="1180ECE7"/>
    <w:rsid w:val="1240885D"/>
    <w:rsid w:val="1251AFA3"/>
    <w:rsid w:val="127DA59E"/>
    <w:rsid w:val="12A95CDA"/>
    <w:rsid w:val="12CCA567"/>
    <w:rsid w:val="12E326C6"/>
    <w:rsid w:val="12FAA762"/>
    <w:rsid w:val="130BDCDC"/>
    <w:rsid w:val="131CEF63"/>
    <w:rsid w:val="1402C81D"/>
    <w:rsid w:val="140C842C"/>
    <w:rsid w:val="14444EFE"/>
    <w:rsid w:val="14691F37"/>
    <w:rsid w:val="155D377B"/>
    <w:rsid w:val="161F7895"/>
    <w:rsid w:val="162BB6A6"/>
    <w:rsid w:val="16701FB5"/>
    <w:rsid w:val="1686356E"/>
    <w:rsid w:val="16D51126"/>
    <w:rsid w:val="170A06C6"/>
    <w:rsid w:val="172B2B88"/>
    <w:rsid w:val="17476A5A"/>
    <w:rsid w:val="1773BDB9"/>
    <w:rsid w:val="17A7DD95"/>
    <w:rsid w:val="17B0E569"/>
    <w:rsid w:val="17FC2467"/>
    <w:rsid w:val="183A8AE4"/>
    <w:rsid w:val="186657D1"/>
    <w:rsid w:val="189F265D"/>
    <w:rsid w:val="18AE3B2E"/>
    <w:rsid w:val="18B60561"/>
    <w:rsid w:val="18C4DDF7"/>
    <w:rsid w:val="18D3FFB0"/>
    <w:rsid w:val="18F3F524"/>
    <w:rsid w:val="1950EDA1"/>
    <w:rsid w:val="19613DC6"/>
    <w:rsid w:val="19635768"/>
    <w:rsid w:val="1994FBFB"/>
    <w:rsid w:val="19E6EA22"/>
    <w:rsid w:val="1A44A7A3"/>
    <w:rsid w:val="1A4A9BC5"/>
    <w:rsid w:val="1B1B7C3D"/>
    <w:rsid w:val="1BDA73CB"/>
    <w:rsid w:val="1BE617AA"/>
    <w:rsid w:val="1BF1B9AD"/>
    <w:rsid w:val="1C728E2F"/>
    <w:rsid w:val="1C8EAAE9"/>
    <w:rsid w:val="1D2ED1BF"/>
    <w:rsid w:val="1DAFB485"/>
    <w:rsid w:val="1DE4879D"/>
    <w:rsid w:val="1E2A7AAB"/>
    <w:rsid w:val="1E4342AF"/>
    <w:rsid w:val="1E9EC2A5"/>
    <w:rsid w:val="1EBD9CB1"/>
    <w:rsid w:val="1ECA1F30"/>
    <w:rsid w:val="204013D5"/>
    <w:rsid w:val="20F94CEE"/>
    <w:rsid w:val="211A9FFF"/>
    <w:rsid w:val="211B2C0A"/>
    <w:rsid w:val="212DD073"/>
    <w:rsid w:val="21D4E463"/>
    <w:rsid w:val="220E86B3"/>
    <w:rsid w:val="2217C3CD"/>
    <w:rsid w:val="226683DA"/>
    <w:rsid w:val="22856443"/>
    <w:rsid w:val="228EC51B"/>
    <w:rsid w:val="22AF4697"/>
    <w:rsid w:val="22B50A22"/>
    <w:rsid w:val="22E471E0"/>
    <w:rsid w:val="234D5C4F"/>
    <w:rsid w:val="2363775C"/>
    <w:rsid w:val="2370DE79"/>
    <w:rsid w:val="2523C6AA"/>
    <w:rsid w:val="252A7961"/>
    <w:rsid w:val="252FB168"/>
    <w:rsid w:val="255E2B07"/>
    <w:rsid w:val="261C8002"/>
    <w:rsid w:val="26BFEE7D"/>
    <w:rsid w:val="2707726D"/>
    <w:rsid w:val="27132CBE"/>
    <w:rsid w:val="2771C8EB"/>
    <w:rsid w:val="277C274A"/>
    <w:rsid w:val="2781CD1B"/>
    <w:rsid w:val="27A69314"/>
    <w:rsid w:val="280D57E8"/>
    <w:rsid w:val="289E4A88"/>
    <w:rsid w:val="290C8987"/>
    <w:rsid w:val="2919ECB8"/>
    <w:rsid w:val="29373F28"/>
    <w:rsid w:val="29FAF3B5"/>
    <w:rsid w:val="2A92E599"/>
    <w:rsid w:val="2AFD2884"/>
    <w:rsid w:val="2B147339"/>
    <w:rsid w:val="2B47BFA7"/>
    <w:rsid w:val="2B4B1DA9"/>
    <w:rsid w:val="2C329D76"/>
    <w:rsid w:val="2C7736E9"/>
    <w:rsid w:val="2CADDD51"/>
    <w:rsid w:val="2CCEA683"/>
    <w:rsid w:val="2D1860B4"/>
    <w:rsid w:val="2D37ED3C"/>
    <w:rsid w:val="2D874220"/>
    <w:rsid w:val="2DA767EA"/>
    <w:rsid w:val="2E042458"/>
    <w:rsid w:val="2E4A6E49"/>
    <w:rsid w:val="2E7DE2DF"/>
    <w:rsid w:val="2E85133D"/>
    <w:rsid w:val="2EA76A3E"/>
    <w:rsid w:val="2EEE6E5A"/>
    <w:rsid w:val="2FCE790F"/>
    <w:rsid w:val="302AD920"/>
    <w:rsid w:val="305DBC26"/>
    <w:rsid w:val="311FBAC8"/>
    <w:rsid w:val="315F9B3D"/>
    <w:rsid w:val="3171AE8C"/>
    <w:rsid w:val="3180BE8F"/>
    <w:rsid w:val="31CC92F9"/>
    <w:rsid w:val="31DB89FA"/>
    <w:rsid w:val="3252C0DB"/>
    <w:rsid w:val="32AFD982"/>
    <w:rsid w:val="3375C76C"/>
    <w:rsid w:val="33A72EC0"/>
    <w:rsid w:val="33F237D6"/>
    <w:rsid w:val="34322B68"/>
    <w:rsid w:val="34838285"/>
    <w:rsid w:val="3492CF04"/>
    <w:rsid w:val="356D75DF"/>
    <w:rsid w:val="357074D4"/>
    <w:rsid w:val="35CA22C9"/>
    <w:rsid w:val="3631E2AE"/>
    <w:rsid w:val="363C68F5"/>
    <w:rsid w:val="3651BE88"/>
    <w:rsid w:val="370C882B"/>
    <w:rsid w:val="372583BD"/>
    <w:rsid w:val="3732C0A4"/>
    <w:rsid w:val="3771EC65"/>
    <w:rsid w:val="377FEA78"/>
    <w:rsid w:val="37993D9B"/>
    <w:rsid w:val="37C7E251"/>
    <w:rsid w:val="3849388F"/>
    <w:rsid w:val="3852F49E"/>
    <w:rsid w:val="38538975"/>
    <w:rsid w:val="385C8839"/>
    <w:rsid w:val="38623737"/>
    <w:rsid w:val="388985E8"/>
    <w:rsid w:val="388D008E"/>
    <w:rsid w:val="38A77E3A"/>
    <w:rsid w:val="3901CED1"/>
    <w:rsid w:val="39B4BA8B"/>
    <w:rsid w:val="39BD33F6"/>
    <w:rsid w:val="39C2BDC8"/>
    <w:rsid w:val="3A7B5437"/>
    <w:rsid w:val="3BDF574D"/>
    <w:rsid w:val="3C2CA4CB"/>
    <w:rsid w:val="3C5659F0"/>
    <w:rsid w:val="3CACB6F7"/>
    <w:rsid w:val="3D22CC25"/>
    <w:rsid w:val="3D25905A"/>
    <w:rsid w:val="3D272C09"/>
    <w:rsid w:val="3D29AB2D"/>
    <w:rsid w:val="3D5626E5"/>
    <w:rsid w:val="3D757EE2"/>
    <w:rsid w:val="3D8171A5"/>
    <w:rsid w:val="3DBACD7A"/>
    <w:rsid w:val="3E263B03"/>
    <w:rsid w:val="3E9CBD48"/>
    <w:rsid w:val="3ECD8744"/>
    <w:rsid w:val="3F3EF7C7"/>
    <w:rsid w:val="3F4DEBE4"/>
    <w:rsid w:val="3FE91499"/>
    <w:rsid w:val="3FF12F6F"/>
    <w:rsid w:val="4040B041"/>
    <w:rsid w:val="407CA8F8"/>
    <w:rsid w:val="408D9F4E"/>
    <w:rsid w:val="40A941C7"/>
    <w:rsid w:val="40DAC828"/>
    <w:rsid w:val="40F5E7DA"/>
    <w:rsid w:val="415A2343"/>
    <w:rsid w:val="4174AF5E"/>
    <w:rsid w:val="41FD1C50"/>
    <w:rsid w:val="4293350A"/>
    <w:rsid w:val="42A91227"/>
    <w:rsid w:val="42BB8CB5"/>
    <w:rsid w:val="42E3DDC8"/>
    <w:rsid w:val="4324ECD2"/>
    <w:rsid w:val="43D94975"/>
    <w:rsid w:val="445C740F"/>
    <w:rsid w:val="44C89E56"/>
    <w:rsid w:val="44E74204"/>
    <w:rsid w:val="44FF8031"/>
    <w:rsid w:val="455B77AF"/>
    <w:rsid w:val="464FBB50"/>
    <w:rsid w:val="467EBF48"/>
    <w:rsid w:val="47CF8DE2"/>
    <w:rsid w:val="47D74897"/>
    <w:rsid w:val="47E3F0E2"/>
    <w:rsid w:val="4922D0E7"/>
    <w:rsid w:val="49BF288C"/>
    <w:rsid w:val="4A60911F"/>
    <w:rsid w:val="4A687A39"/>
    <w:rsid w:val="4A6E69EB"/>
    <w:rsid w:val="4AF30C84"/>
    <w:rsid w:val="4B20C882"/>
    <w:rsid w:val="4B2269AC"/>
    <w:rsid w:val="4B48F03F"/>
    <w:rsid w:val="4B5C84DD"/>
    <w:rsid w:val="4BBDE7CA"/>
    <w:rsid w:val="4BC62E29"/>
    <w:rsid w:val="4BE7844A"/>
    <w:rsid w:val="4C59413B"/>
    <w:rsid w:val="4C97BE22"/>
    <w:rsid w:val="4D5FC31B"/>
    <w:rsid w:val="4DC41989"/>
    <w:rsid w:val="4DDEAD44"/>
    <w:rsid w:val="4E31AD44"/>
    <w:rsid w:val="4E4767F3"/>
    <w:rsid w:val="4E4D07A0"/>
    <w:rsid w:val="4E9299AF"/>
    <w:rsid w:val="4F54F90F"/>
    <w:rsid w:val="4F79C702"/>
    <w:rsid w:val="50239CD2"/>
    <w:rsid w:val="50B6F38C"/>
    <w:rsid w:val="50DBA176"/>
    <w:rsid w:val="51019134"/>
    <w:rsid w:val="51159763"/>
    <w:rsid w:val="51875EE6"/>
    <w:rsid w:val="5193FAD6"/>
    <w:rsid w:val="51A1F930"/>
    <w:rsid w:val="51C7811F"/>
    <w:rsid w:val="51CCD288"/>
    <w:rsid w:val="520724DF"/>
    <w:rsid w:val="52098D0B"/>
    <w:rsid w:val="520DDAFE"/>
    <w:rsid w:val="520ED954"/>
    <w:rsid w:val="521EFA43"/>
    <w:rsid w:val="52266B1C"/>
    <w:rsid w:val="52B167C4"/>
    <w:rsid w:val="52BE92D8"/>
    <w:rsid w:val="52E9225C"/>
    <w:rsid w:val="5303BDA1"/>
    <w:rsid w:val="531652EF"/>
    <w:rsid w:val="53ACC72E"/>
    <w:rsid w:val="53FFD1AE"/>
    <w:rsid w:val="540E5DD6"/>
    <w:rsid w:val="5411C621"/>
    <w:rsid w:val="5455C230"/>
    <w:rsid w:val="550F139D"/>
    <w:rsid w:val="55147710"/>
    <w:rsid w:val="5688740F"/>
    <w:rsid w:val="56909586"/>
    <w:rsid w:val="56E467F0"/>
    <w:rsid w:val="56E84A41"/>
    <w:rsid w:val="57A9D5F7"/>
    <w:rsid w:val="5A0CC619"/>
    <w:rsid w:val="5A399C5D"/>
    <w:rsid w:val="5A831CC6"/>
    <w:rsid w:val="5A9792F7"/>
    <w:rsid w:val="5B265ACA"/>
    <w:rsid w:val="5B5C5510"/>
    <w:rsid w:val="5BBEEBA9"/>
    <w:rsid w:val="5BD56CBE"/>
    <w:rsid w:val="5C0DE39B"/>
    <w:rsid w:val="5C2263C2"/>
    <w:rsid w:val="5C496494"/>
    <w:rsid w:val="5C5F4B44"/>
    <w:rsid w:val="5C742148"/>
    <w:rsid w:val="5C907172"/>
    <w:rsid w:val="5DC22072"/>
    <w:rsid w:val="5DCBF533"/>
    <w:rsid w:val="5EF88114"/>
    <w:rsid w:val="5FCC5DB8"/>
    <w:rsid w:val="6072351E"/>
    <w:rsid w:val="6096B253"/>
    <w:rsid w:val="61853EDF"/>
    <w:rsid w:val="61920DB9"/>
    <w:rsid w:val="631A7763"/>
    <w:rsid w:val="6350BE57"/>
    <w:rsid w:val="63667E60"/>
    <w:rsid w:val="63BA718D"/>
    <w:rsid w:val="63C2EAF8"/>
    <w:rsid w:val="63DAB40B"/>
    <w:rsid w:val="642446A2"/>
    <w:rsid w:val="6472E5EC"/>
    <w:rsid w:val="6535FEDA"/>
    <w:rsid w:val="6579B581"/>
    <w:rsid w:val="65C02345"/>
    <w:rsid w:val="6603DF02"/>
    <w:rsid w:val="663C4411"/>
    <w:rsid w:val="66638BD9"/>
    <w:rsid w:val="66B31E11"/>
    <w:rsid w:val="66F79E37"/>
    <w:rsid w:val="68594FC4"/>
    <w:rsid w:val="68A603B7"/>
    <w:rsid w:val="68ABDA13"/>
    <w:rsid w:val="68AE5E1F"/>
    <w:rsid w:val="6910544D"/>
    <w:rsid w:val="6ADA8AF9"/>
    <w:rsid w:val="6BAE3F6B"/>
    <w:rsid w:val="6C1EA853"/>
    <w:rsid w:val="6C26B9A9"/>
    <w:rsid w:val="6C57F8E1"/>
    <w:rsid w:val="6C61DB17"/>
    <w:rsid w:val="6CE88280"/>
    <w:rsid w:val="6D7879DB"/>
    <w:rsid w:val="6D982BE2"/>
    <w:rsid w:val="6D9D266E"/>
    <w:rsid w:val="6DA19E78"/>
    <w:rsid w:val="6E012399"/>
    <w:rsid w:val="6E4467D4"/>
    <w:rsid w:val="6E559D24"/>
    <w:rsid w:val="6ED52671"/>
    <w:rsid w:val="6EEE3E21"/>
    <w:rsid w:val="6F8D2D9D"/>
    <w:rsid w:val="6F9CF3FA"/>
    <w:rsid w:val="6FE64EFC"/>
    <w:rsid w:val="6FF6BC49"/>
    <w:rsid w:val="7025A3C0"/>
    <w:rsid w:val="70BD1C18"/>
    <w:rsid w:val="7116C708"/>
    <w:rsid w:val="717522C2"/>
    <w:rsid w:val="7177BAD4"/>
    <w:rsid w:val="71C4E04F"/>
    <w:rsid w:val="724BEAFE"/>
    <w:rsid w:val="730C2B25"/>
    <w:rsid w:val="735AA533"/>
    <w:rsid w:val="73740181"/>
    <w:rsid w:val="740574CC"/>
    <w:rsid w:val="741B7777"/>
    <w:rsid w:val="74688C46"/>
    <w:rsid w:val="749D447D"/>
    <w:rsid w:val="74E98763"/>
    <w:rsid w:val="74FE2252"/>
    <w:rsid w:val="757A6760"/>
    <w:rsid w:val="76015A77"/>
    <w:rsid w:val="763D42C3"/>
    <w:rsid w:val="76637510"/>
    <w:rsid w:val="76669092"/>
    <w:rsid w:val="767BE01F"/>
    <w:rsid w:val="7773CED7"/>
    <w:rsid w:val="777FB44B"/>
    <w:rsid w:val="77B0DFC6"/>
    <w:rsid w:val="7836AE9A"/>
    <w:rsid w:val="787B6408"/>
    <w:rsid w:val="788EEAC1"/>
    <w:rsid w:val="78D3D4B9"/>
    <w:rsid w:val="78DC18B0"/>
    <w:rsid w:val="78DE2F10"/>
    <w:rsid w:val="78E4ED2E"/>
    <w:rsid w:val="78FB8A30"/>
    <w:rsid w:val="796D84AF"/>
    <w:rsid w:val="797E3132"/>
    <w:rsid w:val="797F0D54"/>
    <w:rsid w:val="7987CAD8"/>
    <w:rsid w:val="7A25BE2B"/>
    <w:rsid w:val="7A2F8CEC"/>
    <w:rsid w:val="7A302F9B"/>
    <w:rsid w:val="7A382F19"/>
    <w:rsid w:val="7A3ECF85"/>
    <w:rsid w:val="7ABBB110"/>
    <w:rsid w:val="7B268B9F"/>
    <w:rsid w:val="7B459FC2"/>
    <w:rsid w:val="7B6D6A80"/>
    <w:rsid w:val="7B709145"/>
    <w:rsid w:val="7B931941"/>
    <w:rsid w:val="7BC7B156"/>
    <w:rsid w:val="7C1D451A"/>
    <w:rsid w:val="7CF6760C"/>
    <w:rsid w:val="7DF66546"/>
    <w:rsid w:val="7E03C0BA"/>
    <w:rsid w:val="7E0F6E8C"/>
    <w:rsid w:val="7EB33F7F"/>
    <w:rsid w:val="7F36ECF8"/>
    <w:rsid w:val="7FAA771B"/>
    <w:rsid w:val="7FAE112D"/>
    <w:rsid w:val="7FBFBB8D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0"/>
    <w:link w:val="Header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F181D"/>
  </w:style>
  <w:style w:type="paragraph" w:styleId="Footer">
    <w:name w:val="footer"/>
    <w:basedOn w:val="Normal0"/>
    <w:link w:val="Footer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81D"/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rsid w:val="00BB04BA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82D"/>
    <w:rPr>
      <w:rFonts w:ascii="Trebuchet MS" w:hAnsi="Trebuchet MS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0"/>
    <w:link w:val="Header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F181D"/>
  </w:style>
  <w:style w:type="paragraph" w:styleId="Footer">
    <w:name w:val="footer"/>
    <w:basedOn w:val="Normal0"/>
    <w:link w:val="Footer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81D"/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rsid w:val="00BB04BA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82D"/>
    <w:rPr>
      <w:rFonts w:ascii="Trebuchet MS" w:hAnsi="Trebuchet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4EB10236-211D-47A9-8E5D-6A0FF2F6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22</Pages>
  <Words>3553</Words>
  <Characters>20256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 PEREIRA</dc:creator>
  <cp:lastModifiedBy>Durmiand</cp:lastModifiedBy>
  <cp:revision>21</cp:revision>
  <dcterms:created xsi:type="dcterms:W3CDTF">2021-09-18T00:34:00Z</dcterms:created>
  <dcterms:modified xsi:type="dcterms:W3CDTF">2021-09-26T09:50:00Z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